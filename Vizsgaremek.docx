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F297" w14:textId="03AF5083" w:rsidR="004013F9" w:rsidRPr="00852C84" w:rsidRDefault="0071327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0" w:author="Máté Kiss" w:date="2022-03-19T16:32:00Z"/>
          <w:sz w:val="18"/>
          <w:szCs w:val="18"/>
          <w:rPrChange w:id="1" w:author="Máté Kiss" w:date="2022-03-27T19:03:00Z">
            <w:rPr>
              <w:ins w:id="2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3" w:author="Máté Kiss" w:date="2022-03-19T16:34:00Z">
        <w:r w:rsidRPr="00852C84">
          <w:rPr>
            <w:rStyle w:val="normaltextrun"/>
            <w:rFonts w:eastAsiaTheme="majorEastAsia"/>
            <w:sz w:val="32"/>
            <w:szCs w:val="32"/>
            <w:rPrChange w:id="4" w:author="Máté Kiss" w:date="2022-03-27T19:03:00Z">
              <w:rPr>
                <w:rStyle w:val="normaltextrun"/>
                <w:rFonts w:ascii="Calibri" w:eastAsiaTheme="majorEastAsia" w:hAnsi="Calibri" w:cs="Calibri"/>
                <w:sz w:val="32"/>
                <w:szCs w:val="32"/>
              </w:rPr>
            </w:rPrChange>
          </w:rPr>
          <w:t>Debreceni SZC Beregszászi Pál Technikum</w:t>
        </w:r>
      </w:ins>
      <w:ins w:id="5" w:author="Máté Kiss" w:date="2022-03-19T16:32:00Z">
        <w:r w:rsidR="004013F9" w:rsidRPr="00852C84">
          <w:rPr>
            <w:rStyle w:val="scxw38721966"/>
            <w:rFonts w:eastAsiaTheme="majorEastAsia"/>
            <w:sz w:val="32"/>
            <w:szCs w:val="32"/>
            <w:rPrChange w:id="6" w:author="Máté Kiss" w:date="2022-03-27T19:03:00Z">
              <w:rPr>
                <w:rStyle w:val="scxw38721966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  <w:r w:rsidR="004013F9" w:rsidRPr="00852C84">
          <w:rPr>
            <w:sz w:val="32"/>
            <w:szCs w:val="32"/>
            <w:rPrChange w:id="7" w:author="Máté Kiss" w:date="2022-03-27T19:03:00Z">
              <w:rPr>
                <w:rFonts w:ascii="Calibri" w:hAnsi="Calibri" w:cs="Calibri"/>
                <w:sz w:val="32"/>
                <w:szCs w:val="32"/>
              </w:rPr>
            </w:rPrChange>
          </w:rPr>
          <w:br/>
        </w:r>
      </w:ins>
      <w:ins w:id="8" w:author="Máté Kiss" w:date="2022-03-19T16:34:00Z">
        <w:r w:rsidR="008C4DFB" w:rsidRPr="00852C84">
          <w:rPr>
            <w:rStyle w:val="normaltextrun"/>
            <w:rFonts w:eastAsiaTheme="majorEastAsia"/>
            <w:rPrChange w:id="9" w:author="Máté Kiss" w:date="2022-03-27T19:03:00Z">
              <w:rPr>
                <w:rStyle w:val="normaltextrun"/>
                <w:rFonts w:ascii="Calibri" w:eastAsiaTheme="majorEastAsia" w:hAnsi="Calibri" w:cs="Calibri"/>
              </w:rPr>
            </w:rPrChange>
          </w:rPr>
          <w:t>Debrecen</w:t>
        </w:r>
      </w:ins>
      <w:ins w:id="10" w:author="Máté Kiss" w:date="2022-03-19T16:32:00Z">
        <w:r w:rsidR="004013F9" w:rsidRPr="00852C84">
          <w:rPr>
            <w:rStyle w:val="normaltextrun"/>
            <w:rFonts w:eastAsiaTheme="majorEastAsia"/>
            <w:rPrChange w:id="11" w:author="Máté Kiss" w:date="2022-03-27T19:03:00Z">
              <w:rPr>
                <w:rStyle w:val="normaltextrun"/>
                <w:rFonts w:ascii="Calibri" w:eastAsiaTheme="majorEastAsia" w:hAnsi="Calibri" w:cs="Calibri"/>
              </w:rPr>
            </w:rPrChange>
          </w:rPr>
          <w:t xml:space="preserve">, </w:t>
        </w:r>
      </w:ins>
      <w:ins w:id="12" w:author="Máté Kiss" w:date="2022-03-19T16:34:00Z">
        <w:r w:rsidR="008C4DFB" w:rsidRPr="00852C84">
          <w:rPr>
            <w:rStyle w:val="normaltextrun"/>
            <w:rFonts w:eastAsiaTheme="majorEastAsia"/>
            <w:rPrChange w:id="13" w:author="Máté Kiss" w:date="2022-03-27T19:03:00Z">
              <w:rPr>
                <w:rStyle w:val="normaltextrun"/>
                <w:rFonts w:ascii="Calibri" w:eastAsiaTheme="majorEastAsia" w:hAnsi="Calibri" w:cs="Calibri"/>
              </w:rPr>
            </w:rPrChange>
          </w:rPr>
          <w:t>Jerikó utca 17</w:t>
        </w:r>
      </w:ins>
      <w:ins w:id="14" w:author="Máté Kiss" w:date="2022-03-19T16:32:00Z">
        <w:r w:rsidR="004013F9" w:rsidRPr="00852C84">
          <w:rPr>
            <w:rStyle w:val="normaltextrun"/>
            <w:rFonts w:eastAsiaTheme="majorEastAsia"/>
            <w:rPrChange w:id="15" w:author="Máté Kiss" w:date="2022-03-27T19:03:00Z">
              <w:rPr>
                <w:rStyle w:val="normaltextrun"/>
                <w:rFonts w:ascii="Calibri" w:eastAsiaTheme="majorEastAsia" w:hAnsi="Calibri" w:cs="Calibri"/>
              </w:rPr>
            </w:rPrChange>
          </w:rPr>
          <w:t xml:space="preserve">, </w:t>
        </w:r>
      </w:ins>
      <w:ins w:id="16" w:author="Máté Kiss" w:date="2022-03-19T16:34:00Z">
        <w:r w:rsidR="008C4DFB" w:rsidRPr="00852C84">
          <w:rPr>
            <w:rStyle w:val="normaltextrun"/>
            <w:rFonts w:eastAsiaTheme="majorEastAsia"/>
            <w:rPrChange w:id="17" w:author="Máté Kiss" w:date="2022-03-27T19:03:00Z">
              <w:rPr>
                <w:rStyle w:val="normaltextrun"/>
                <w:rFonts w:ascii="Calibri" w:eastAsiaTheme="majorEastAsia" w:hAnsi="Calibri" w:cs="Calibri"/>
              </w:rPr>
            </w:rPrChange>
          </w:rPr>
          <w:t>4032</w:t>
        </w:r>
      </w:ins>
    </w:p>
    <w:p w14:paraId="1770F200" w14:textId="287570B4" w:rsidR="00B3357E" w:rsidRDefault="004013F9" w:rsidP="00B3357E">
      <w:pPr>
        <w:pStyle w:val="paragraph"/>
        <w:spacing w:before="0" w:beforeAutospacing="0" w:after="0" w:afterAutospacing="0"/>
        <w:jc w:val="center"/>
        <w:textAlignment w:val="baseline"/>
        <w:rPr>
          <w:ins w:id="18" w:author="Máté Kiss" w:date="2022-04-01T20:09:00Z"/>
          <w:rStyle w:val="eop"/>
          <w:rFonts w:eastAsiaTheme="majorEastAsia"/>
        </w:rPr>
      </w:pPr>
      <w:ins w:id="19" w:author="Máté Kiss" w:date="2022-03-19T16:32:00Z">
        <w:r w:rsidRPr="00852C84">
          <w:rPr>
            <w:rStyle w:val="normaltextrun"/>
            <w:rFonts w:eastAsiaTheme="majorEastAsia"/>
            <w:rPrChange w:id="20" w:author="Máté Kiss" w:date="2022-03-27T19:03:00Z">
              <w:rPr>
                <w:rStyle w:val="normaltextrun"/>
                <w:rFonts w:ascii="Calibri" w:eastAsiaTheme="majorEastAsia" w:hAnsi="Calibri" w:cs="Calibri"/>
              </w:rPr>
            </w:rPrChange>
          </w:rPr>
          <w:t>SZOFTVERFEJLESZTŐ ÉS -TESZTELŐ TECHNIKUS SZAKMA</w:t>
        </w:r>
        <w:r w:rsidRPr="00852C84">
          <w:rPr>
            <w:rStyle w:val="eop"/>
            <w:rFonts w:eastAsiaTheme="majorEastAsia"/>
            <w:rPrChange w:id="21" w:author="Máté Kiss" w:date="2022-03-27T19:03:00Z">
              <w:rPr>
                <w:rStyle w:val="eop"/>
                <w:rFonts w:ascii="Calibri" w:eastAsiaTheme="majorEastAsia" w:hAnsi="Calibri" w:cs="Calibri"/>
              </w:rPr>
            </w:rPrChange>
          </w:rPr>
          <w:t> </w:t>
        </w:r>
      </w:ins>
    </w:p>
    <w:p w14:paraId="3C716B41" w14:textId="77777777" w:rsidR="00B3357E" w:rsidRPr="00B3357E" w:rsidRDefault="00B3357E">
      <w:pPr>
        <w:pStyle w:val="paragraph"/>
        <w:spacing w:before="0" w:beforeAutospacing="0" w:after="0" w:afterAutospacing="0"/>
        <w:jc w:val="center"/>
        <w:textAlignment w:val="baseline"/>
        <w:rPr>
          <w:ins w:id="22" w:author="Máté Kiss" w:date="2022-04-01T20:09:00Z"/>
          <w:rFonts w:eastAsiaTheme="majorEastAsia"/>
          <w:rPrChange w:id="23" w:author="Máté Kiss" w:date="2022-04-01T20:09:00Z">
            <w:rPr>
              <w:ins w:id="24" w:author="Máté Kiss" w:date="2022-04-01T20:09:00Z"/>
              <w:sz w:val="18"/>
              <w:szCs w:val="18"/>
            </w:rPr>
          </w:rPrChange>
        </w:rPr>
      </w:pPr>
    </w:p>
    <w:p w14:paraId="462E14C2" w14:textId="70DF2898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25" w:author="Máté Kiss" w:date="2022-04-01T20:09:00Z"/>
          <w:sz w:val="18"/>
          <w:szCs w:val="18"/>
        </w:rPr>
      </w:pPr>
    </w:p>
    <w:p w14:paraId="3C25526B" w14:textId="1FD9856E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26" w:author="Máté Kiss" w:date="2022-04-05T17:54:00Z"/>
          <w:sz w:val="18"/>
          <w:szCs w:val="18"/>
        </w:rPr>
      </w:pPr>
    </w:p>
    <w:p w14:paraId="76E0A11A" w14:textId="229161FA" w:rsidR="002A61DE" w:rsidRDefault="002A61D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27" w:author="Máté Kiss" w:date="2022-04-05T17:54:00Z"/>
          <w:sz w:val="18"/>
          <w:szCs w:val="18"/>
        </w:rPr>
      </w:pPr>
    </w:p>
    <w:p w14:paraId="3E686D4A" w14:textId="77777777" w:rsidR="002A61DE" w:rsidRDefault="002A61D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28" w:author="Máté Kiss" w:date="2022-04-05T17:54:00Z"/>
          <w:sz w:val="18"/>
          <w:szCs w:val="18"/>
        </w:rPr>
      </w:pPr>
    </w:p>
    <w:p w14:paraId="05C11BB0" w14:textId="77777777" w:rsidR="002A61DE" w:rsidRPr="00852C84" w:rsidRDefault="002A61D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29" w:author="Máté Kiss" w:date="2022-03-19T16:32:00Z"/>
          <w:sz w:val="18"/>
          <w:szCs w:val="18"/>
          <w:rPrChange w:id="30" w:author="Máté Kiss" w:date="2022-03-27T19:03:00Z">
            <w:rPr>
              <w:ins w:id="31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</w:p>
    <w:p w14:paraId="0783678D" w14:textId="77777777" w:rsidR="004013F9" w:rsidRPr="00852C84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32" w:author="Máté Kiss" w:date="2022-03-19T16:32:00Z"/>
          <w:sz w:val="18"/>
          <w:szCs w:val="18"/>
          <w:rPrChange w:id="33" w:author="Máté Kiss" w:date="2022-03-27T19:03:00Z">
            <w:rPr>
              <w:ins w:id="34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35" w:author="Máté Kiss" w:date="2022-04-01T20:09:00Z">
        <w:r>
          <w:rPr>
            <w:rStyle w:val="normaltextrun"/>
            <w:rFonts w:eastAsiaTheme="majorEastAsia"/>
            <w:sz w:val="36"/>
            <w:szCs w:val="36"/>
          </w:rPr>
          <w:t>Online webáruház és raktárkezelő alkalmazás</w:t>
        </w:r>
      </w:ins>
    </w:p>
    <w:p w14:paraId="57283090" w14:textId="77777777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36" w:author="Máté Kiss" w:date="2022-03-19T16:32:00Z"/>
          <w:sz w:val="18"/>
          <w:szCs w:val="18"/>
          <w:rPrChange w:id="37" w:author="Máté Kiss" w:date="2022-03-27T19:03:00Z">
            <w:rPr>
              <w:ins w:id="38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39" w:author="Máté Kiss" w:date="2022-03-19T16:32:00Z">
        <w:r w:rsidRPr="00852C84">
          <w:rPr>
            <w:rStyle w:val="eop"/>
            <w:rFonts w:eastAsiaTheme="majorEastAsia"/>
            <w:sz w:val="32"/>
            <w:szCs w:val="32"/>
            <w:rPrChange w:id="40" w:author="Máté Kiss" w:date="2022-03-27T19:03:00Z"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</w:ins>
    </w:p>
    <w:p w14:paraId="3BDBE1D3" w14:textId="77777777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41" w:author="Máté Kiss" w:date="2022-03-19T16:32:00Z"/>
          <w:sz w:val="18"/>
          <w:szCs w:val="18"/>
          <w:rPrChange w:id="42" w:author="Máté Kiss" w:date="2022-03-27T19:03:00Z">
            <w:rPr>
              <w:ins w:id="43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44" w:author="Máté Kiss" w:date="2022-03-19T16:32:00Z">
        <w:r w:rsidRPr="00852C84">
          <w:rPr>
            <w:rStyle w:val="eop"/>
            <w:rFonts w:eastAsiaTheme="majorEastAsia"/>
            <w:sz w:val="32"/>
            <w:szCs w:val="32"/>
            <w:rPrChange w:id="45" w:author="Máté Kiss" w:date="2022-03-27T19:03:00Z"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</w:ins>
    </w:p>
    <w:p w14:paraId="7D732980" w14:textId="77777777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46" w:author="Máté Kiss" w:date="2022-03-19T16:32:00Z"/>
          <w:sz w:val="18"/>
          <w:szCs w:val="18"/>
          <w:rPrChange w:id="47" w:author="Máté Kiss" w:date="2022-03-27T19:03:00Z">
            <w:rPr>
              <w:ins w:id="48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49" w:author="Máté Kiss" w:date="2022-03-19T16:32:00Z">
        <w:r w:rsidRPr="00852C84">
          <w:rPr>
            <w:rStyle w:val="eop"/>
            <w:rFonts w:eastAsiaTheme="majorEastAsia"/>
            <w:sz w:val="32"/>
            <w:szCs w:val="32"/>
            <w:rPrChange w:id="50" w:author="Máté Kiss" w:date="2022-03-27T19:03:00Z"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</w:ins>
    </w:p>
    <w:p w14:paraId="460C0923" w14:textId="77777777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51" w:author="Máté Kiss" w:date="2022-03-19T16:32:00Z"/>
          <w:sz w:val="18"/>
          <w:szCs w:val="18"/>
          <w:rPrChange w:id="52" w:author="Máté Kiss" w:date="2022-03-27T19:03:00Z">
            <w:rPr>
              <w:ins w:id="53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54" w:author="Máté Kiss" w:date="2022-03-19T16:32:00Z">
        <w:r w:rsidRPr="00852C84">
          <w:rPr>
            <w:rStyle w:val="eop"/>
            <w:rFonts w:eastAsiaTheme="majorEastAsia"/>
            <w:sz w:val="32"/>
            <w:szCs w:val="32"/>
            <w:rPrChange w:id="55" w:author="Máté Kiss" w:date="2022-03-27T19:03:00Z"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</w:ins>
    </w:p>
    <w:p w14:paraId="56C76472" w14:textId="77777777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56" w:author="Máté Kiss" w:date="2022-03-19T16:32:00Z"/>
          <w:sz w:val="18"/>
          <w:szCs w:val="18"/>
          <w:rPrChange w:id="57" w:author="Máté Kiss" w:date="2022-03-27T19:03:00Z">
            <w:rPr>
              <w:ins w:id="58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59" w:author="Máté Kiss" w:date="2022-03-19T16:32:00Z">
        <w:r w:rsidRPr="00852C84">
          <w:rPr>
            <w:rStyle w:val="eop"/>
            <w:rFonts w:eastAsiaTheme="majorEastAsia"/>
            <w:sz w:val="32"/>
            <w:szCs w:val="32"/>
            <w:rPrChange w:id="60" w:author="Máté Kiss" w:date="2022-03-27T19:03:00Z"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</w:ins>
    </w:p>
    <w:p w14:paraId="537B7957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61" w:author="Máté Kiss" w:date="2022-04-01T20:08:00Z"/>
          <w:rStyle w:val="eop"/>
          <w:rFonts w:eastAsiaTheme="majorEastAsia"/>
          <w:sz w:val="32"/>
          <w:szCs w:val="32"/>
        </w:rPr>
      </w:pPr>
    </w:p>
    <w:p w14:paraId="03917CC0" w14:textId="77777777" w:rsidR="00B3357E" w:rsidRDefault="00B3357E">
      <w:pPr>
        <w:pStyle w:val="paragraph"/>
        <w:spacing w:before="0" w:beforeAutospacing="0" w:after="0" w:afterAutospacing="0"/>
        <w:ind w:firstLine="0"/>
        <w:textAlignment w:val="baseline"/>
        <w:rPr>
          <w:ins w:id="62" w:author="Máté Kiss" w:date="2022-04-01T20:08:00Z"/>
          <w:rStyle w:val="eop"/>
          <w:rFonts w:eastAsiaTheme="majorEastAsia"/>
          <w:sz w:val="32"/>
          <w:szCs w:val="32"/>
        </w:rPr>
        <w:pPrChange w:id="63" w:author="Máté Kiss" w:date="2022-04-01T20:09:00Z">
          <w:pPr>
            <w:pStyle w:val="paragraph"/>
            <w:spacing w:before="0" w:beforeAutospacing="0" w:after="0" w:afterAutospacing="0"/>
            <w:jc w:val="center"/>
            <w:textAlignment w:val="baseline"/>
          </w:pPr>
        </w:pPrChange>
      </w:pPr>
    </w:p>
    <w:p w14:paraId="5BDCE87D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64" w:author="Máté Kiss" w:date="2022-04-01T20:08:00Z"/>
          <w:rStyle w:val="eop"/>
          <w:rFonts w:eastAsiaTheme="majorEastAsia"/>
          <w:sz w:val="32"/>
          <w:szCs w:val="32"/>
        </w:rPr>
      </w:pPr>
    </w:p>
    <w:p w14:paraId="791C473E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65" w:author="Máté Kiss" w:date="2022-04-01T20:08:00Z"/>
          <w:rStyle w:val="eop"/>
          <w:rFonts w:eastAsiaTheme="majorEastAsia"/>
          <w:sz w:val="32"/>
          <w:szCs w:val="32"/>
        </w:rPr>
      </w:pPr>
    </w:p>
    <w:p w14:paraId="2F35F0D7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66" w:author="Máté Kiss" w:date="2022-04-01T20:08:00Z"/>
          <w:rStyle w:val="eop"/>
          <w:rFonts w:eastAsiaTheme="majorEastAsia"/>
          <w:sz w:val="32"/>
          <w:szCs w:val="32"/>
        </w:rPr>
      </w:pPr>
    </w:p>
    <w:p w14:paraId="1BDF7246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67" w:author="Máté Kiss" w:date="2022-04-01T20:08:00Z"/>
          <w:rStyle w:val="eop"/>
          <w:rFonts w:eastAsiaTheme="majorEastAsia"/>
          <w:sz w:val="32"/>
          <w:szCs w:val="32"/>
        </w:rPr>
      </w:pPr>
    </w:p>
    <w:p w14:paraId="4D19D3A6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68" w:author="Máté Kiss" w:date="2022-04-01T20:08:00Z"/>
          <w:rStyle w:val="eop"/>
          <w:rFonts w:eastAsiaTheme="majorEastAsia"/>
          <w:sz w:val="32"/>
          <w:szCs w:val="32"/>
        </w:rPr>
      </w:pPr>
    </w:p>
    <w:p w14:paraId="1925B1F8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69" w:author="Máté Kiss" w:date="2022-04-01T20:08:00Z"/>
          <w:rStyle w:val="eop"/>
          <w:rFonts w:eastAsiaTheme="majorEastAsia"/>
          <w:sz w:val="32"/>
          <w:szCs w:val="32"/>
        </w:rPr>
      </w:pPr>
    </w:p>
    <w:p w14:paraId="059AA5F9" w14:textId="77777777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70" w:author="Máté Kiss" w:date="2022-04-01T20:08:00Z"/>
          <w:rStyle w:val="eop"/>
          <w:rFonts w:eastAsiaTheme="majorEastAsia"/>
          <w:sz w:val="32"/>
          <w:szCs w:val="32"/>
        </w:rPr>
      </w:pPr>
    </w:p>
    <w:p w14:paraId="45A382E8" w14:textId="77777777" w:rsidR="00B3357E" w:rsidRDefault="00B3357E">
      <w:pPr>
        <w:pStyle w:val="paragraph"/>
        <w:spacing w:before="0" w:beforeAutospacing="0" w:after="0" w:afterAutospacing="0"/>
        <w:ind w:firstLine="0"/>
        <w:textAlignment w:val="baseline"/>
        <w:rPr>
          <w:ins w:id="71" w:author="Máté Kiss" w:date="2022-04-01T20:08:00Z"/>
          <w:rStyle w:val="eop"/>
          <w:rFonts w:eastAsiaTheme="majorEastAsia"/>
          <w:sz w:val="32"/>
          <w:szCs w:val="32"/>
        </w:rPr>
        <w:pPrChange w:id="72" w:author="Máté Kiss" w:date="2022-04-01T20:09:00Z">
          <w:pPr>
            <w:pStyle w:val="paragraph"/>
            <w:spacing w:before="0" w:beforeAutospacing="0" w:after="0" w:afterAutospacing="0"/>
            <w:jc w:val="center"/>
            <w:textAlignment w:val="baseline"/>
          </w:pPr>
        </w:pPrChange>
      </w:pPr>
    </w:p>
    <w:p w14:paraId="3A65565C" w14:textId="4F9C98EC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73" w:author="Máté Kiss" w:date="2022-03-19T16:32:00Z"/>
          <w:sz w:val="18"/>
          <w:szCs w:val="18"/>
          <w:rPrChange w:id="74" w:author="Máté Kiss" w:date="2022-03-27T19:03:00Z">
            <w:rPr>
              <w:ins w:id="75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76" w:author="Máté Kiss" w:date="2022-03-19T16:32:00Z">
        <w:r w:rsidRPr="00852C84">
          <w:rPr>
            <w:rStyle w:val="eop"/>
            <w:rFonts w:eastAsiaTheme="majorEastAsia"/>
            <w:sz w:val="32"/>
            <w:szCs w:val="32"/>
            <w:rPrChange w:id="77" w:author="Máté Kiss" w:date="2022-03-27T19:03:00Z"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</w:ins>
    </w:p>
    <w:p w14:paraId="5CAEE54E" w14:textId="662C697D" w:rsidR="004013F9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78" w:author="Máté Kiss" w:date="2022-04-01T20:09:00Z"/>
          <w:rStyle w:val="eop"/>
          <w:rFonts w:eastAsiaTheme="majorEastAsia"/>
          <w:sz w:val="32"/>
          <w:szCs w:val="32"/>
        </w:rPr>
      </w:pPr>
      <w:ins w:id="79" w:author="Máté Kiss" w:date="2022-03-19T16:32:00Z">
        <w:r w:rsidRPr="00852C84">
          <w:rPr>
            <w:rStyle w:val="eop"/>
            <w:rFonts w:eastAsiaTheme="majorEastAsia"/>
            <w:sz w:val="32"/>
            <w:szCs w:val="32"/>
            <w:rPrChange w:id="80" w:author="Máté Kiss" w:date="2022-03-27T19:03:00Z">
              <w:rPr>
                <w:rStyle w:val="eop"/>
                <w:rFonts w:ascii="Calibri" w:eastAsiaTheme="majorEastAsia" w:hAnsi="Calibri" w:cs="Calibri"/>
                <w:sz w:val="32"/>
                <w:szCs w:val="32"/>
              </w:rPr>
            </w:rPrChange>
          </w:rPr>
          <w:t> </w:t>
        </w:r>
      </w:ins>
    </w:p>
    <w:p w14:paraId="50D7C82F" w14:textId="0127A2DF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1" w:author="Máté Kiss" w:date="2022-04-01T20:09:00Z"/>
          <w:rStyle w:val="eop"/>
          <w:rFonts w:eastAsiaTheme="majorEastAsia"/>
          <w:sz w:val="32"/>
          <w:szCs w:val="32"/>
        </w:rPr>
      </w:pPr>
    </w:p>
    <w:p w14:paraId="689FF8C9" w14:textId="5C182491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2" w:author="Máté Kiss" w:date="2022-04-01T20:09:00Z"/>
          <w:rStyle w:val="eop"/>
          <w:rFonts w:eastAsiaTheme="majorEastAsia"/>
          <w:sz w:val="32"/>
          <w:szCs w:val="32"/>
        </w:rPr>
      </w:pPr>
    </w:p>
    <w:p w14:paraId="253FA30C" w14:textId="155ECB12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3" w:author="Máté Kiss" w:date="2022-04-01T20:09:00Z"/>
          <w:rStyle w:val="eop"/>
          <w:rFonts w:eastAsiaTheme="majorEastAsia"/>
          <w:sz w:val="32"/>
          <w:szCs w:val="32"/>
        </w:rPr>
      </w:pPr>
    </w:p>
    <w:p w14:paraId="70A11E7E" w14:textId="701BC760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4" w:author="Máté Kiss" w:date="2022-04-01T20:09:00Z"/>
          <w:rStyle w:val="eop"/>
          <w:rFonts w:eastAsiaTheme="majorEastAsia"/>
          <w:sz w:val="32"/>
          <w:szCs w:val="32"/>
        </w:rPr>
      </w:pPr>
    </w:p>
    <w:p w14:paraId="74BC9499" w14:textId="019DB2FD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5" w:author="Máté Kiss" w:date="2022-04-01T20:09:00Z"/>
          <w:rStyle w:val="eop"/>
          <w:rFonts w:eastAsiaTheme="majorEastAsia"/>
          <w:sz w:val="32"/>
          <w:szCs w:val="32"/>
        </w:rPr>
      </w:pPr>
    </w:p>
    <w:p w14:paraId="19E83BB3" w14:textId="7D4706CF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6" w:author="Máté Kiss" w:date="2022-04-01T20:09:00Z"/>
          <w:rStyle w:val="eop"/>
          <w:rFonts w:eastAsiaTheme="majorEastAsia"/>
          <w:sz w:val="32"/>
          <w:szCs w:val="32"/>
        </w:rPr>
      </w:pPr>
    </w:p>
    <w:p w14:paraId="28DD352A" w14:textId="494D552A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7" w:author="Máté Kiss" w:date="2022-04-01T20:09:00Z"/>
          <w:rStyle w:val="eop"/>
          <w:rFonts w:eastAsiaTheme="majorEastAsia"/>
          <w:sz w:val="32"/>
          <w:szCs w:val="32"/>
        </w:rPr>
      </w:pPr>
    </w:p>
    <w:p w14:paraId="36C8FBFB" w14:textId="5777B036" w:rsidR="00B3357E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8" w:author="Máté Kiss" w:date="2022-04-01T20:09:00Z"/>
          <w:rStyle w:val="eop"/>
          <w:rFonts w:eastAsiaTheme="majorEastAsia"/>
          <w:sz w:val="32"/>
          <w:szCs w:val="32"/>
        </w:rPr>
      </w:pPr>
    </w:p>
    <w:p w14:paraId="25AFF444" w14:textId="77777777" w:rsidR="00B3357E" w:rsidRPr="00852C84" w:rsidRDefault="00B3357E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89" w:author="Máté Kiss" w:date="2022-03-19T16:32:00Z"/>
          <w:sz w:val="18"/>
          <w:szCs w:val="18"/>
          <w:rPrChange w:id="90" w:author="Máté Kiss" w:date="2022-03-27T19:03:00Z">
            <w:rPr>
              <w:ins w:id="91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</w:p>
    <w:p w14:paraId="3C9FD207" w14:textId="1DC0D797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92" w:author="Máté Kiss" w:date="2022-03-19T16:32:00Z"/>
          <w:sz w:val="18"/>
          <w:szCs w:val="18"/>
          <w:rPrChange w:id="93" w:author="Máté Kiss" w:date="2022-03-27T19:03:00Z">
            <w:rPr>
              <w:ins w:id="94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95" w:author="Máté Kiss" w:date="2022-03-19T16:32:00Z">
        <w:r w:rsidRPr="00852C84">
          <w:rPr>
            <w:rStyle w:val="normaltextrun"/>
            <w:rFonts w:eastAsiaTheme="majorEastAsia"/>
            <w:b/>
            <w:bCs/>
            <w:sz w:val="28"/>
            <w:szCs w:val="28"/>
            <w:rPrChange w:id="96" w:author="Máté Kiss" w:date="2022-03-27T19:03:00Z">
              <w:rPr>
                <w:rStyle w:val="normaltextrun"/>
                <w:rFonts w:ascii="Calibri" w:eastAsiaTheme="majorEastAsia" w:hAnsi="Calibri" w:cs="Calibri"/>
                <w:b/>
                <w:bCs/>
                <w:sz w:val="28"/>
                <w:szCs w:val="28"/>
              </w:rPr>
            </w:rPrChange>
          </w:rPr>
          <w:t>Készítette:</w:t>
        </w:r>
        <w:r w:rsidRPr="00852C84">
          <w:rPr>
            <w:rStyle w:val="normaltextrun"/>
            <w:rFonts w:eastAsiaTheme="majorEastAsia"/>
            <w:sz w:val="28"/>
            <w:szCs w:val="28"/>
            <w:rPrChange w:id="97" w:author="Máté Kiss" w:date="2022-03-27T19:03:00Z">
              <w:rPr>
                <w:rStyle w:val="normaltextrun"/>
                <w:rFonts w:ascii="Calibri" w:eastAsiaTheme="majorEastAsia" w:hAnsi="Calibri" w:cs="Calibri"/>
                <w:sz w:val="28"/>
                <w:szCs w:val="28"/>
              </w:rPr>
            </w:rPrChange>
          </w:rPr>
          <w:t xml:space="preserve"> Tokai-Kiss Máté</w:t>
        </w:r>
        <w:r w:rsidRPr="00852C84">
          <w:rPr>
            <w:rStyle w:val="eop"/>
            <w:rFonts w:eastAsiaTheme="majorEastAsia"/>
            <w:sz w:val="28"/>
            <w:szCs w:val="28"/>
            <w:rPrChange w:id="98" w:author="Máté Kiss" w:date="2022-03-27T19:03:00Z">
              <w:rPr>
                <w:rStyle w:val="eop"/>
                <w:rFonts w:ascii="Calibri" w:eastAsiaTheme="majorEastAsia" w:hAnsi="Calibri" w:cs="Calibri"/>
                <w:sz w:val="28"/>
                <w:szCs w:val="28"/>
              </w:rPr>
            </w:rPrChange>
          </w:rPr>
          <w:t> </w:t>
        </w:r>
      </w:ins>
    </w:p>
    <w:p w14:paraId="5A493793" w14:textId="2833EF1F" w:rsidR="004013F9" w:rsidRPr="00852C84" w:rsidRDefault="004013F9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99" w:author="Máté Kiss" w:date="2022-03-19T16:32:00Z"/>
          <w:sz w:val="18"/>
          <w:szCs w:val="18"/>
          <w:rPrChange w:id="100" w:author="Máté Kiss" w:date="2022-03-27T19:03:00Z">
            <w:rPr>
              <w:ins w:id="101" w:author="Máté Kiss" w:date="2022-03-19T16:32:00Z"/>
              <w:rFonts w:ascii="Segoe UI" w:hAnsi="Segoe UI" w:cs="Segoe UI"/>
              <w:sz w:val="18"/>
              <w:szCs w:val="18"/>
            </w:rPr>
          </w:rPrChange>
        </w:rPr>
      </w:pPr>
      <w:ins w:id="102" w:author="Máté Kiss" w:date="2022-03-19T16:32:00Z">
        <w:r w:rsidRPr="00852C84">
          <w:rPr>
            <w:rStyle w:val="normaltextrun"/>
            <w:rFonts w:eastAsiaTheme="majorEastAsia"/>
            <w:b/>
            <w:bCs/>
            <w:sz w:val="28"/>
            <w:szCs w:val="28"/>
            <w:rPrChange w:id="103" w:author="Máté Kiss" w:date="2022-03-27T19:03:00Z">
              <w:rPr>
                <w:rStyle w:val="normaltextrun"/>
                <w:rFonts w:ascii="Calibri" w:eastAsiaTheme="majorEastAsia" w:hAnsi="Calibri" w:cs="Calibri"/>
                <w:b/>
                <w:bCs/>
                <w:sz w:val="28"/>
                <w:szCs w:val="28"/>
              </w:rPr>
            </w:rPrChange>
          </w:rPr>
          <w:t>Csapattagok:</w:t>
        </w:r>
        <w:r w:rsidRPr="00852C84">
          <w:rPr>
            <w:rStyle w:val="normaltextrun"/>
            <w:rFonts w:eastAsiaTheme="majorEastAsia"/>
            <w:sz w:val="28"/>
            <w:szCs w:val="28"/>
            <w:rPrChange w:id="104" w:author="Máté Kiss" w:date="2022-03-27T19:03:00Z">
              <w:rPr>
                <w:rStyle w:val="normaltextrun"/>
                <w:rFonts w:ascii="Calibri" w:eastAsiaTheme="majorEastAsia" w:hAnsi="Calibri" w:cs="Calibri"/>
                <w:sz w:val="28"/>
                <w:szCs w:val="28"/>
              </w:rPr>
            </w:rPrChange>
          </w:rPr>
          <w:t xml:space="preserve"> Serdült Zoltán</w:t>
        </w:r>
      </w:ins>
    </w:p>
    <w:p w14:paraId="38BC036C" w14:textId="23FFA6CD" w:rsidR="004013F9" w:rsidRPr="00852C84" w:rsidRDefault="00794460" w:rsidP="004013F9">
      <w:pPr>
        <w:pStyle w:val="paragraph"/>
        <w:spacing w:before="0" w:beforeAutospacing="0" w:after="0" w:afterAutospacing="0"/>
        <w:jc w:val="center"/>
        <w:textAlignment w:val="baseline"/>
        <w:rPr>
          <w:ins w:id="105" w:author="Máté Kiss" w:date="2022-03-19T16:32:00Z"/>
          <w:rStyle w:val="eop"/>
          <w:rFonts w:eastAsiaTheme="majorEastAsia"/>
          <w:sz w:val="28"/>
          <w:szCs w:val="28"/>
          <w:rPrChange w:id="106" w:author="Máté Kiss" w:date="2022-03-27T19:03:00Z">
            <w:rPr>
              <w:ins w:id="107" w:author="Máté Kiss" w:date="2022-03-19T16:32:00Z"/>
              <w:rStyle w:val="eop"/>
              <w:rFonts w:ascii="Calibri" w:eastAsiaTheme="majorEastAsia" w:hAnsi="Calibri" w:cs="Calibri"/>
              <w:sz w:val="28"/>
              <w:szCs w:val="28"/>
            </w:rPr>
          </w:rPrChange>
        </w:rPr>
      </w:pPr>
      <w:ins w:id="108" w:author="Máté Kiss" w:date="2022-03-19T16:32:00Z">
        <w:r w:rsidRPr="00852C84">
          <w:rPr>
            <w:rStyle w:val="normaltextrun"/>
            <w:rFonts w:eastAsiaTheme="majorEastAsia"/>
            <w:sz w:val="28"/>
            <w:szCs w:val="28"/>
            <w:rPrChange w:id="109" w:author="Máté Kiss" w:date="2022-03-27T19:03:00Z">
              <w:rPr>
                <w:rStyle w:val="normaltextrun"/>
                <w:rFonts w:ascii="Calibri" w:eastAsiaTheme="majorEastAsia" w:hAnsi="Calibri" w:cs="Calibri"/>
                <w:sz w:val="28"/>
                <w:szCs w:val="28"/>
              </w:rPr>
            </w:rPrChange>
          </w:rPr>
          <w:t>Debrecen</w:t>
        </w:r>
        <w:r w:rsidR="004013F9" w:rsidRPr="00852C84">
          <w:rPr>
            <w:rStyle w:val="normaltextrun"/>
            <w:rFonts w:eastAsiaTheme="majorEastAsia"/>
            <w:sz w:val="28"/>
            <w:szCs w:val="28"/>
            <w:rPrChange w:id="110" w:author="Máté Kiss" w:date="2022-03-27T19:03:00Z">
              <w:rPr>
                <w:rStyle w:val="normaltextrun"/>
                <w:rFonts w:ascii="Calibri" w:eastAsiaTheme="majorEastAsia" w:hAnsi="Calibri" w:cs="Calibri"/>
                <w:sz w:val="28"/>
                <w:szCs w:val="28"/>
              </w:rPr>
            </w:rPrChange>
          </w:rPr>
          <w:t>, 2022.</w:t>
        </w:r>
        <w:r w:rsidR="004013F9" w:rsidRPr="00852C84">
          <w:rPr>
            <w:rStyle w:val="eop"/>
            <w:rFonts w:eastAsiaTheme="majorEastAsia"/>
            <w:sz w:val="28"/>
            <w:szCs w:val="28"/>
            <w:rPrChange w:id="111" w:author="Máté Kiss" w:date="2022-03-27T19:03:00Z">
              <w:rPr>
                <w:rStyle w:val="eop"/>
                <w:rFonts w:ascii="Calibri" w:eastAsiaTheme="majorEastAsia" w:hAnsi="Calibri" w:cs="Calibri"/>
                <w:sz w:val="28"/>
                <w:szCs w:val="28"/>
              </w:rPr>
            </w:rPrChange>
          </w:rPr>
          <w:t> </w:t>
        </w:r>
      </w:ins>
    </w:p>
    <w:p w14:paraId="14173865" w14:textId="59DB4000" w:rsidR="00FA5DD7" w:rsidRDefault="004013F9">
      <w:pPr>
        <w:ind w:firstLine="0"/>
        <w:rPr>
          <w:ins w:id="112" w:author="Máté Kiss" w:date="2022-03-31T19:05:00Z"/>
          <w:rStyle w:val="eop"/>
          <w:rFonts w:eastAsiaTheme="majorEastAsia" w:cs="Times New Roman"/>
          <w:sz w:val="28"/>
          <w:szCs w:val="28"/>
          <w:lang w:eastAsia="hu-HU"/>
        </w:rPr>
        <w:pPrChange w:id="113" w:author="Máté Kiss" w:date="2022-03-31T19:05:00Z">
          <w:pPr/>
        </w:pPrChange>
      </w:pPr>
      <w:ins w:id="114" w:author="Máté Kiss" w:date="2022-03-19T16:32:00Z">
        <w:r w:rsidRPr="00852C84">
          <w:rPr>
            <w:rStyle w:val="eop"/>
            <w:rFonts w:eastAsiaTheme="majorEastAsia" w:cs="Times New Roman"/>
            <w:sz w:val="28"/>
            <w:szCs w:val="28"/>
            <w:rPrChange w:id="115" w:author="Máté Kiss" w:date="2022-03-27T19:03:00Z">
              <w:rPr>
                <w:rStyle w:val="eop"/>
                <w:rFonts w:ascii="Calibri" w:eastAsiaTheme="majorEastAsia" w:hAnsi="Calibri" w:cs="Calibri"/>
                <w:sz w:val="28"/>
                <w:szCs w:val="28"/>
              </w:rPr>
            </w:rPrChange>
          </w:rPr>
          <w:br w:type="page"/>
        </w:r>
      </w:ins>
    </w:p>
    <w:p w14:paraId="6FC0614F" w14:textId="47A81668" w:rsidR="00FA5DD7" w:rsidDel="00FA5DD7" w:rsidRDefault="00FA5DD7" w:rsidP="00FA5DD7">
      <w:pPr>
        <w:pStyle w:val="Tartalomjegyzkcmsora"/>
        <w:rPr>
          <w:del w:id="116" w:author="Máté Kiss" w:date="2022-03-31T19:05:00Z"/>
          <w:rFonts w:ascii="Segoe UI" w:hAnsi="Segoe UI" w:cs="Segoe UI"/>
          <w:sz w:val="18"/>
          <w:szCs w:val="18"/>
        </w:rPr>
      </w:pPr>
    </w:p>
    <w:customXmlInsRangeStart w:id="117" w:author="Máté Kiss" w:date="2022-03-31T19:05:00Z"/>
    <w:sdt>
      <w:sdtPr>
        <w:rPr>
          <w:rFonts w:ascii="Times New Roman" w:eastAsiaTheme="minorHAnsi" w:hAnsi="Times New Roman" w:cstheme="minorHAnsi"/>
          <w:color w:val="auto"/>
          <w:sz w:val="28"/>
          <w:szCs w:val="28"/>
          <w:lang w:eastAsia="en-US"/>
        </w:rPr>
        <w:id w:val="-186990849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0"/>
        </w:rPr>
      </w:sdtEndPr>
      <w:sdtContent>
        <w:customXmlInsRangeEnd w:id="117"/>
        <w:p w14:paraId="603F8FAC" w14:textId="7422A27C" w:rsidR="00FA5DD7" w:rsidRPr="00DC7FD3" w:rsidRDefault="00FA5DD7" w:rsidP="00FA5DD7">
          <w:pPr>
            <w:pStyle w:val="Tartalomjegyzkcmsora"/>
            <w:rPr>
              <w:ins w:id="118" w:author="Máté Kiss" w:date="2022-03-31T19:05:00Z"/>
              <w:sz w:val="28"/>
              <w:szCs w:val="28"/>
            </w:rPr>
          </w:pPr>
          <w:ins w:id="119" w:author="Máté Kiss" w:date="2022-03-31T19:05:00Z">
            <w:r w:rsidRPr="00DC7FD3">
              <w:rPr>
                <w:sz w:val="28"/>
                <w:szCs w:val="28"/>
              </w:rPr>
              <w:t>Tartalomjegyzék</w:t>
            </w:r>
          </w:ins>
        </w:p>
        <w:p w14:paraId="64470B5E" w14:textId="47D0FD1D" w:rsidR="00874219" w:rsidRDefault="00FA5DD7">
          <w:pPr>
            <w:pStyle w:val="TJ1"/>
            <w:tabs>
              <w:tab w:val="left" w:pos="1320"/>
              <w:tab w:val="right" w:leader="dot" w:pos="9062"/>
            </w:tabs>
            <w:rPr>
              <w:ins w:id="120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21" w:author="Máté Kiss" w:date="2022-03-31T19:05:00Z">
            <w:r w:rsidRPr="00DC7FD3">
              <w:rPr>
                <w:sz w:val="22"/>
                <w:szCs w:val="20"/>
              </w:rPr>
              <w:fldChar w:fldCharType="begin"/>
            </w:r>
            <w:r w:rsidRPr="00DC7FD3">
              <w:rPr>
                <w:sz w:val="22"/>
                <w:szCs w:val="20"/>
              </w:rPr>
              <w:instrText xml:space="preserve"> TOC \o "1-3" \h \z \u </w:instrText>
            </w:r>
            <w:r w:rsidRPr="00DC7FD3">
              <w:rPr>
                <w:sz w:val="22"/>
                <w:szCs w:val="20"/>
              </w:rPr>
              <w:fldChar w:fldCharType="separate"/>
            </w:r>
          </w:ins>
          <w:ins w:id="122" w:author="Máté Kiss" w:date="2022-04-05T17:54:00Z">
            <w:r w:rsidR="00874219" w:rsidRPr="004A552E">
              <w:rPr>
                <w:rStyle w:val="Hiperhivatkozs"/>
                <w:noProof/>
              </w:rPr>
              <w:fldChar w:fldCharType="begin"/>
            </w:r>
            <w:r w:rsidR="00874219" w:rsidRPr="004A552E">
              <w:rPr>
                <w:rStyle w:val="Hiperhivatkozs"/>
                <w:noProof/>
              </w:rPr>
              <w:instrText xml:space="preserve"> </w:instrText>
            </w:r>
            <w:r w:rsidR="00874219">
              <w:rPr>
                <w:noProof/>
              </w:rPr>
              <w:instrText>HYPERLINK \l "_Toc100073680"</w:instrText>
            </w:r>
            <w:r w:rsidR="00874219" w:rsidRPr="004A552E">
              <w:rPr>
                <w:rStyle w:val="Hiperhivatkozs"/>
                <w:noProof/>
              </w:rPr>
              <w:instrText xml:space="preserve"> </w:instrText>
            </w:r>
            <w:r w:rsidR="00874219" w:rsidRPr="004A552E">
              <w:rPr>
                <w:rStyle w:val="Hiperhivatkozs"/>
                <w:noProof/>
              </w:rPr>
            </w:r>
            <w:r w:rsidR="00874219" w:rsidRPr="004A552E">
              <w:rPr>
                <w:rStyle w:val="Hiperhivatkozs"/>
                <w:noProof/>
              </w:rPr>
              <w:fldChar w:fldCharType="separate"/>
            </w:r>
            <w:r w:rsidR="00874219" w:rsidRPr="004A552E">
              <w:rPr>
                <w:rStyle w:val="Hiperhivatkozs"/>
                <w:noProof/>
              </w:rPr>
              <w:t>1</w:t>
            </w:r>
            <w:r w:rsidR="00874219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874219" w:rsidRPr="004A552E">
              <w:rPr>
                <w:rStyle w:val="Hiperhivatkozs"/>
                <w:noProof/>
              </w:rPr>
              <w:t>Bevezető</w:t>
            </w:r>
            <w:r w:rsidR="00874219">
              <w:rPr>
                <w:noProof/>
                <w:webHidden/>
              </w:rPr>
              <w:tab/>
            </w:r>
            <w:r w:rsidR="00874219">
              <w:rPr>
                <w:noProof/>
                <w:webHidden/>
              </w:rPr>
              <w:fldChar w:fldCharType="begin"/>
            </w:r>
            <w:r w:rsidR="00874219">
              <w:rPr>
                <w:noProof/>
                <w:webHidden/>
              </w:rPr>
              <w:instrText xml:space="preserve"> PAGEREF _Toc100073680 \h </w:instrText>
            </w:r>
            <w:r w:rsidR="00874219">
              <w:rPr>
                <w:noProof/>
                <w:webHidden/>
              </w:rPr>
            </w:r>
          </w:ins>
          <w:r w:rsidR="00874219">
            <w:rPr>
              <w:noProof/>
              <w:webHidden/>
            </w:rPr>
            <w:fldChar w:fldCharType="separate"/>
          </w:r>
          <w:ins w:id="123" w:author="Máté Kiss" w:date="2022-04-05T17:54:00Z">
            <w:r w:rsidR="00874219">
              <w:rPr>
                <w:noProof/>
                <w:webHidden/>
              </w:rPr>
              <w:t>4</w:t>
            </w:r>
            <w:r w:rsidR="00874219">
              <w:rPr>
                <w:noProof/>
                <w:webHidden/>
              </w:rPr>
              <w:fldChar w:fldCharType="end"/>
            </w:r>
            <w:r w:rsidR="00874219" w:rsidRPr="004A552E">
              <w:rPr>
                <w:rStyle w:val="Hiperhivatkozs"/>
                <w:noProof/>
              </w:rPr>
              <w:fldChar w:fldCharType="end"/>
            </w:r>
          </w:ins>
        </w:p>
        <w:p w14:paraId="148BF6C8" w14:textId="43B61081" w:rsidR="00874219" w:rsidRDefault="00874219">
          <w:pPr>
            <w:pStyle w:val="TJ1"/>
            <w:tabs>
              <w:tab w:val="left" w:pos="1320"/>
              <w:tab w:val="right" w:leader="dot" w:pos="9062"/>
            </w:tabs>
            <w:rPr>
              <w:ins w:id="124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25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"_Toc100073681"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6" w:author="Máté Kiss" w:date="2022-04-05T17:5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58872422" w14:textId="139024CF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27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28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"_Toc100073682"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Elektronikus kereskedelem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9" w:author="Máté Kiss" w:date="2022-04-05T17:5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5381FF25" w14:textId="5DF00EA8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30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31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"_Toc100073683"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Logisztika és raktározás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2" w:author="Máté Kiss" w:date="2022-04-05T17:5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3D2623A1" w14:textId="47902419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33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34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"_Toc100073684"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5" w:author="Máté Kiss" w:date="2022-04-05T17:5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B31B49F" w14:textId="67B35FE8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36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37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"_Toc100073685"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  <w:shd w:val="clear" w:color="auto" w:fill="FFFFFF"/>
              </w:rPr>
              <w:t>Termék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8" w:author="Máté Kiss" w:date="2022-04-05T17:54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3CEB2F7F" w14:textId="6D84134F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39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40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"_Toc100073686"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Vásárló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1" w:author="Máté Kiss" w:date="2022-04-05T17:5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2589FF2B" w14:textId="7B34EC55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42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43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"_Toc100073687"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Rendelés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4" w:author="Máté Kiss" w:date="2022-04-05T17:5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3A0EDAE8" w14:textId="78D56EF9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45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46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"_Toc100073688"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Dolgozó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7" w:author="Máté Kiss" w:date="2022-04-05T17:54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6F0B84B" w14:textId="30BAA382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48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49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"_Toc100073689"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Beérkezések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0" w:author="Máté Kiss" w:date="2022-04-05T17:5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3BDAF00F" w14:textId="3125AE00" w:rsidR="00874219" w:rsidRDefault="00874219">
          <w:pPr>
            <w:pStyle w:val="TJ1"/>
            <w:tabs>
              <w:tab w:val="left" w:pos="1320"/>
              <w:tab w:val="right" w:leader="dot" w:pos="9062"/>
            </w:tabs>
            <w:rPr>
              <w:ins w:id="151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52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"_Toc100073690"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3" w:author="Máté Kiss" w:date="2022-04-05T17:5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59384EFB" w14:textId="70AB0F3D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54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55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"_Toc100073691"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Szerverek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6" w:author="Máté Kiss" w:date="2022-04-05T17:54:00Z"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03AE3B9" w14:textId="349B87D9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57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58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"_Toc100073692"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Kódszerkesztő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9" w:author="Máté Kiss" w:date="2022-04-05T17:54:00Z"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4E3F29AA" w14:textId="419D5276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60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61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"_Toc100073693"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PHP,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2" w:author="Máté Kiss" w:date="2022-04-05T17:54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82E4974" w14:textId="34299828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63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64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"_Toc100073694"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5" w:author="Máté Kiss" w:date="2022-04-05T17:54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52C4DA28" w14:textId="0C520CE7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66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67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"_Toc100073695"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8" w:author="Máté Kiss" w:date="2022-04-05T17:54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4F20366" w14:textId="0E7F5586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69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70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"_Toc100073696"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Kosár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1" w:author="Máté Kiss" w:date="2022-04-05T17:54:00Z"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33795C36" w14:textId="3D383861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72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73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"_Toc100073697"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Fiók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4" w:author="Máté Kiss" w:date="2022-04-05T17:54:00Z"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51D35CA2" w14:textId="288AC8C1" w:rsidR="00874219" w:rsidRDefault="00874219">
          <w:pPr>
            <w:pStyle w:val="TJ1"/>
            <w:tabs>
              <w:tab w:val="left" w:pos="1320"/>
              <w:tab w:val="right" w:leader="dot" w:pos="9062"/>
            </w:tabs>
            <w:rPr>
              <w:ins w:id="175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76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"_Toc100073698"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7" w:author="Máté Kiss" w:date="2022-04-05T17:5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34958499" w14:textId="09CBF95D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78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79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"_Toc100073699"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_Toc100073699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0" w:author="Máté Kiss" w:date="2022-04-05T17:54:00Z"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70CC1F0" w14:textId="0F45EE7C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81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82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"_Toc100073700"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3" w:author="Máté Kiss" w:date="2022-04-05T17:54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F7904A7" w14:textId="1F1392E6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84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85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"_Toc100073701"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Rendelés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6" w:author="Máté Kiss" w:date="2022-04-05T17:54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10B46D29" w14:textId="5A51A29B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87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88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"_Toc100073702"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Fiók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9" w:author="Máté Kiss" w:date="2022-04-05T17:54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4CC8659" w14:textId="228167EE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90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91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"_Toc100073703"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Saját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2" w:author="Máté Kiss" w:date="2022-04-05T17:54:00Z"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54AF6F8" w14:textId="627B27F3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193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94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"_Toc100073704"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Jelszó változtatás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5" w:author="Máté Kiss" w:date="2022-04-05T17:54:00Z"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07F18501" w14:textId="44843A14" w:rsidR="00874219" w:rsidRDefault="00874219">
          <w:pPr>
            <w:pStyle w:val="TJ1"/>
            <w:tabs>
              <w:tab w:val="left" w:pos="1320"/>
              <w:tab w:val="right" w:leader="dot" w:pos="9062"/>
            </w:tabs>
            <w:rPr>
              <w:ins w:id="196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197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"_Toc100073705"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8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578822F8" w14:textId="28298DAC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199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00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"_Toc100073706"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1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1CB2795C" w14:textId="2125D5B3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202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03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"_Toc100073707"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4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05E67C2B" w14:textId="206A0D63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205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06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"_Toc100073708"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Kosár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7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6362482" w14:textId="6724A302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208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09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"_Toc100073709"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Hibaüzenetek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0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1623737C" w14:textId="5B5726BA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211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12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"_Toc100073710"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Sorrend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3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9121105" w14:textId="119D1EE8" w:rsidR="00874219" w:rsidRDefault="00874219">
          <w:pPr>
            <w:pStyle w:val="TJ1"/>
            <w:tabs>
              <w:tab w:val="left" w:pos="1320"/>
              <w:tab w:val="right" w:leader="dot" w:pos="9062"/>
            </w:tabs>
            <w:rPr>
              <w:ins w:id="214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15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"_Toc100073711"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6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523D6C3" w14:textId="430941D0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217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18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"_Toc100073712"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Felhasználói 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9" w:author="Máté Kiss" w:date="2022-04-05T17:54:00Z"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AF2F0E5" w14:textId="0504BD1C" w:rsidR="00874219" w:rsidRDefault="00874219">
          <w:pPr>
            <w:pStyle w:val="TJ2"/>
            <w:tabs>
              <w:tab w:val="left" w:pos="1760"/>
              <w:tab w:val="right" w:leader="dot" w:pos="9062"/>
            </w:tabs>
            <w:rPr>
              <w:ins w:id="220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21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"_Toc100073713"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2" w:author="Máté Kiss" w:date="2022-04-05T17:54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55107D59" w14:textId="7F2B750D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223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24" w:author="Máté Kiss" w:date="2022-04-05T17:54:00Z">
            <w:r w:rsidRPr="004A552E">
              <w:rPr>
                <w:rStyle w:val="Hiperhivatkozs"/>
                <w:noProof/>
              </w:rPr>
              <w:lastRenderedPageBreak/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"_Toc100073714"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6.2.1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Regisztráció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5" w:author="Máté Kiss" w:date="2022-04-05T17:54:00Z"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4A5986B" w14:textId="206C5061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226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27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"_Toc100073715"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6.2.2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Bejelentkezés és fiók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8" w:author="Máté Kiss" w:date="2022-04-05T17:54:00Z"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0FD53FF4" w14:textId="49F70343" w:rsidR="00874219" w:rsidRDefault="00874219">
          <w:pPr>
            <w:pStyle w:val="TJ3"/>
            <w:tabs>
              <w:tab w:val="left" w:pos="2031"/>
              <w:tab w:val="right" w:leader="dot" w:pos="9062"/>
            </w:tabs>
            <w:rPr>
              <w:ins w:id="229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30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"_Toc100073716"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6.2.3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Vásárlás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1" w:author="Máté Kiss" w:date="2022-04-05T17:54:00Z"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03032985" w14:textId="08E0B3AA" w:rsidR="00874219" w:rsidRDefault="00874219">
          <w:pPr>
            <w:pStyle w:val="TJ1"/>
            <w:tabs>
              <w:tab w:val="left" w:pos="1320"/>
              <w:tab w:val="right" w:leader="dot" w:pos="9062"/>
            </w:tabs>
            <w:rPr>
              <w:ins w:id="232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33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"_Toc100073717"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Pr="004A552E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4" w:author="Máté Kiss" w:date="2022-04-05T17:54:00Z"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2B5C776F" w14:textId="1C62BEB1" w:rsidR="00874219" w:rsidRDefault="00874219">
          <w:pPr>
            <w:pStyle w:val="TJ1"/>
            <w:tabs>
              <w:tab w:val="right" w:leader="dot" w:pos="9062"/>
            </w:tabs>
            <w:rPr>
              <w:ins w:id="235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36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"_Toc100073718"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Jegyzékek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7" w:author="Máté Kiss" w:date="2022-04-05T17:54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155EA5EF" w14:textId="78B3BAF0" w:rsidR="00874219" w:rsidRDefault="00874219">
          <w:pPr>
            <w:pStyle w:val="TJ2"/>
            <w:tabs>
              <w:tab w:val="right" w:leader="dot" w:pos="9062"/>
            </w:tabs>
            <w:rPr>
              <w:ins w:id="238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39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"_Toc100073719"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Ábrajegyzék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0" w:author="Máté Kiss" w:date="2022-04-05T17:54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6B108CAD" w14:textId="3A57C59A" w:rsidR="00874219" w:rsidRDefault="00874219">
          <w:pPr>
            <w:pStyle w:val="TJ2"/>
            <w:tabs>
              <w:tab w:val="right" w:leader="dot" w:pos="9062"/>
            </w:tabs>
            <w:rPr>
              <w:ins w:id="241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42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"_Toc100073720"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</w:rPr>
              <w:t>Táblázatok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3" w:author="Máté Kiss" w:date="2022-04-05T17:54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4F1B44B" w14:textId="38A7BC03" w:rsidR="00874219" w:rsidRDefault="00874219">
          <w:pPr>
            <w:pStyle w:val="TJ2"/>
            <w:tabs>
              <w:tab w:val="right" w:leader="dot" w:pos="9062"/>
            </w:tabs>
            <w:rPr>
              <w:ins w:id="244" w:author="Máté Kiss" w:date="2022-04-05T17:54:00Z"/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ins w:id="245" w:author="Máté Kiss" w:date="2022-04-05T17:54:00Z">
            <w:r w:rsidRPr="004A552E">
              <w:rPr>
                <w:rStyle w:val="Hiperhivatkozs"/>
                <w:noProof/>
              </w:rPr>
              <w:fldChar w:fldCharType="begin"/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>
              <w:rPr>
                <w:noProof/>
              </w:rPr>
              <w:instrText>HYPERLINK \l "_Toc100073721"</w:instrText>
            </w:r>
            <w:r w:rsidRPr="004A552E">
              <w:rPr>
                <w:rStyle w:val="Hiperhivatkozs"/>
                <w:noProof/>
              </w:rPr>
              <w:instrText xml:space="preserve"> </w:instrText>
            </w:r>
            <w:r w:rsidRPr="004A552E">
              <w:rPr>
                <w:rStyle w:val="Hiperhivatkozs"/>
                <w:noProof/>
              </w:rPr>
            </w:r>
            <w:r w:rsidRPr="004A552E">
              <w:rPr>
                <w:rStyle w:val="Hiperhivatkozs"/>
                <w:noProof/>
              </w:rPr>
              <w:fldChar w:fldCharType="separate"/>
            </w:r>
            <w:r w:rsidRPr="004A552E">
              <w:rPr>
                <w:rStyle w:val="Hiperhivatkozs"/>
                <w:noProof/>
                <w:lang w:eastAsia="hu-HU"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_Toc100073721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6" w:author="Máté Kiss" w:date="2022-04-05T17:54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4A552E">
              <w:rPr>
                <w:rStyle w:val="Hiperhivatkozs"/>
                <w:noProof/>
              </w:rPr>
              <w:fldChar w:fldCharType="end"/>
            </w:r>
          </w:ins>
        </w:p>
        <w:p w14:paraId="71567E3A" w14:textId="779E8D5D" w:rsidR="00FA5DD7" w:rsidRDefault="00FA5DD7" w:rsidP="00FA5DD7">
          <w:pPr>
            <w:ind w:firstLine="0"/>
            <w:rPr>
              <w:ins w:id="247" w:author="Máté Kiss" w:date="2022-03-31T19:05:00Z"/>
              <w:b/>
              <w:bCs/>
              <w:sz w:val="22"/>
              <w:szCs w:val="20"/>
            </w:rPr>
          </w:pPr>
          <w:ins w:id="248" w:author="Máté Kiss" w:date="2022-03-31T19:05:00Z">
            <w:r w:rsidRPr="00DC7FD3">
              <w:rPr>
                <w:b/>
                <w:bCs/>
                <w:sz w:val="22"/>
                <w:szCs w:val="20"/>
              </w:rPr>
              <w:fldChar w:fldCharType="end"/>
            </w:r>
          </w:ins>
        </w:p>
        <w:p w14:paraId="012B2CD7" w14:textId="77777777" w:rsidR="00FA5DD7" w:rsidRDefault="00FA5DD7">
          <w:pPr>
            <w:rPr>
              <w:ins w:id="249" w:author="Máté Kiss" w:date="2022-03-31T19:05:00Z"/>
              <w:b/>
              <w:bCs/>
              <w:sz w:val="22"/>
              <w:szCs w:val="20"/>
            </w:rPr>
          </w:pPr>
          <w:ins w:id="250" w:author="Máté Kiss" w:date="2022-03-31T19:05:00Z">
            <w:r>
              <w:rPr>
                <w:b/>
                <w:bCs/>
                <w:sz w:val="22"/>
                <w:szCs w:val="20"/>
              </w:rPr>
              <w:br w:type="page"/>
            </w:r>
          </w:ins>
        </w:p>
        <w:p w14:paraId="3978897F" w14:textId="1E356332" w:rsidR="004013F9" w:rsidRPr="00FA5DD7" w:rsidRDefault="00C13CDE">
          <w:pPr>
            <w:ind w:firstLine="0"/>
            <w:rPr>
              <w:ins w:id="251" w:author="Máté Kiss" w:date="2022-03-19T16:31:00Z"/>
              <w:b/>
              <w:bCs/>
              <w:sz w:val="22"/>
              <w:szCs w:val="20"/>
              <w:rPrChange w:id="252" w:author="Máté Kiss" w:date="2022-03-31T19:05:00Z">
                <w:rPr>
                  <w:ins w:id="253" w:author="Máté Kiss" w:date="2022-03-19T16:31:00Z"/>
                  <w:rFonts w:asciiTheme="majorHAnsi" w:eastAsiaTheme="majorEastAsia" w:hAnsiTheme="majorHAnsi" w:cstheme="majorBidi"/>
                  <w:color w:val="2F5496" w:themeColor="accent1" w:themeShade="BF"/>
                  <w:sz w:val="32"/>
                  <w:szCs w:val="32"/>
                </w:rPr>
              </w:rPrChange>
            </w:rPr>
            <w:pPrChange w:id="254" w:author="Máté Kiss" w:date="2022-03-31T19:05:00Z">
              <w:pPr/>
            </w:pPrChange>
          </w:pPr>
        </w:p>
        <w:customXmlInsRangeStart w:id="255" w:author="Máté Kiss" w:date="2022-03-31T19:05:00Z"/>
      </w:sdtContent>
    </w:sdt>
    <w:customXmlInsRangeEnd w:id="255"/>
    <w:p w14:paraId="448F7C38" w14:textId="72A92107" w:rsidR="00ED2C3F" w:rsidRDefault="00C66E23" w:rsidP="00C66E23">
      <w:pPr>
        <w:pStyle w:val="Cmsor1"/>
      </w:pPr>
      <w:bookmarkStart w:id="256" w:name="_Toc100073680"/>
      <w:r>
        <w:t>Bevezet</w:t>
      </w:r>
      <w:ins w:id="257" w:author="Máté Kiss" w:date="2022-03-31T19:06:00Z">
        <w:r w:rsidR="004C79F5">
          <w:t>ő</w:t>
        </w:r>
      </w:ins>
      <w:bookmarkEnd w:id="256"/>
      <w:del w:id="258" w:author="Máté Kiss" w:date="2022-02-28T19:57:00Z">
        <w:r w:rsidDel="00A25926">
          <w:delText>ő</w:delText>
        </w:r>
      </w:del>
    </w:p>
    <w:p w14:paraId="37957401" w14:textId="7F1F2F56" w:rsidR="00C66E23" w:rsidRDefault="00C66E23" w:rsidP="00C66E23">
      <w:pPr>
        <w:rPr>
          <w:ins w:id="259" w:author="Máté Kiss" w:date="2022-02-28T19:57:00Z"/>
        </w:rPr>
      </w:pPr>
      <w:del w:id="260" w:author="Máté Kiss" w:date="2022-02-28T20:18:00Z">
        <w:r w:rsidDel="00087B99">
          <w:delText xml:space="preserve">Vizsgaremekem témájaként </w:delText>
        </w:r>
      </w:del>
      <w:del w:id="261" w:author="Máté Kiss" w:date="2022-02-28T19:44:00Z">
        <w:r w:rsidDel="00C66E23">
          <w:delText xml:space="preserve">egy </w:delText>
        </w:r>
      </w:del>
      <w:del w:id="262" w:author="Máté Kiss" w:date="2022-02-28T20:18:00Z">
        <w:r w:rsidDel="00087B99">
          <w:delText>raktározás</w:delText>
        </w:r>
      </w:del>
      <w:del w:id="263" w:author="Máté Kiss" w:date="2022-02-28T19:45:00Z">
        <w:r w:rsidDel="00C66E23">
          <w:delText>sal</w:delText>
        </w:r>
      </w:del>
      <w:del w:id="264" w:author="Máté Kiss" w:date="2022-02-28T20:18:00Z">
        <w:r w:rsidDel="00087B99">
          <w:delText xml:space="preserve"> </w:delText>
        </w:r>
      </w:del>
      <w:del w:id="265" w:author="Máté Kiss" w:date="2022-02-28T19:44:00Z">
        <w:r w:rsidDel="00C66E23">
          <w:delText>e</w:delText>
        </w:r>
      </w:del>
      <w:del w:id="266" w:author="Máté Kiss" w:date="2022-02-28T20:18:00Z">
        <w:r w:rsidDel="00087B99">
          <w:delText>s rakt</w:delText>
        </w:r>
      </w:del>
      <w:del w:id="267" w:author="Máté Kiss" w:date="2022-02-28T19:43:00Z">
        <w:r w:rsidDel="00C66E23">
          <w:delText>a</w:delText>
        </w:r>
      </w:del>
      <w:del w:id="268" w:author="Máté Kiss" w:date="2022-02-28T20:18:00Z">
        <w:r w:rsidDel="00087B99">
          <w:delText>rozott term</w:delText>
        </w:r>
      </w:del>
      <w:del w:id="269" w:author="Máté Kiss" w:date="2022-02-28T19:43:00Z">
        <w:r w:rsidDel="00C66E23">
          <w:delText>e</w:delText>
        </w:r>
      </w:del>
      <w:del w:id="270" w:author="Máté Kiss" w:date="2022-02-28T20:18:00Z">
        <w:r w:rsidDel="00087B99">
          <w:delText>kek</w:delText>
        </w:r>
      </w:del>
      <w:ins w:id="271" w:author="Máté Kiss" w:date="2022-03-06T21:25:00Z">
        <w:r w:rsidR="006670F4" w:rsidRPr="00C109F7">
          <w:rPr>
            <w:rFonts w:eastAsia="Times New Roman"/>
            <w:lang w:eastAsia="hu-HU"/>
          </w:rPr>
          <w:t>A mi csapatunk Tokai-Kiss Máté és Serdült Zoltán egy már nagyon régi esetre próbálunk egy szoftvert csinálni a kereskedelem terén</w:t>
        </w:r>
        <w:r w:rsidR="008D78DD">
          <w:rPr>
            <w:rFonts w:eastAsia="Times New Roman"/>
            <w:lang w:eastAsia="hu-HU"/>
          </w:rPr>
          <w:t>.</w:t>
        </w:r>
      </w:ins>
      <w:ins w:id="272" w:author="Máté Kiss" w:date="2022-03-06T21:28:00Z">
        <w:r w:rsidR="0046274B">
          <w:rPr>
            <w:rFonts w:eastAsia="Times New Roman"/>
            <w:lang w:eastAsia="hu-HU"/>
          </w:rPr>
          <w:t xml:space="preserve"> </w:t>
        </w:r>
        <w:r w:rsidR="0046274B" w:rsidRPr="00C109F7">
          <w:rPr>
            <w:rFonts w:eastAsia="Times New Roman"/>
            <w:lang w:eastAsia="hu-HU"/>
          </w:rPr>
          <w:t>A legtöbb üzlet foglalkozik raktározás és eladás részel és a</w:t>
        </w:r>
        <w:r w:rsidR="0046274B">
          <w:rPr>
            <w:rFonts w:eastAsia="Times New Roman"/>
            <w:lang w:eastAsia="hu-HU"/>
          </w:rPr>
          <w:t>z</w:t>
        </w:r>
        <w:r w:rsidR="0046274B" w:rsidRPr="00C109F7">
          <w:rPr>
            <w:rFonts w:eastAsia="Times New Roman"/>
            <w:lang w:eastAsia="hu-HU"/>
          </w:rPr>
          <w:t xml:space="preserve"> informatika megjelenésével egyre hatékonyabb lett. Kezdetben még csak nyilvántartók és raktárkezelési programok léteztek</w:t>
        </w:r>
        <w:r w:rsidR="0046274B">
          <w:rPr>
            <w:rFonts w:eastAsia="Times New Roman"/>
            <w:lang w:eastAsia="hu-HU"/>
          </w:rPr>
          <w:t>,</w:t>
        </w:r>
        <w:r w:rsidR="0046274B" w:rsidRPr="00C109F7">
          <w:rPr>
            <w:rFonts w:eastAsia="Times New Roman"/>
            <w:lang w:eastAsia="hu-HU"/>
          </w:rPr>
          <w:t xml:space="preserve"> de a</w:t>
        </w:r>
        <w:r w:rsidR="0046274B">
          <w:rPr>
            <w:rFonts w:eastAsia="Times New Roman"/>
            <w:lang w:eastAsia="hu-HU"/>
          </w:rPr>
          <w:t>z</w:t>
        </w:r>
        <w:r w:rsidR="0046274B" w:rsidRPr="00C109F7">
          <w:rPr>
            <w:rFonts w:eastAsia="Times New Roman"/>
            <w:lang w:eastAsia="hu-HU"/>
          </w:rPr>
          <w:t xml:space="preserve"> </w:t>
        </w:r>
        <w:r w:rsidR="0046274B">
          <w:rPr>
            <w:rFonts w:eastAsia="Times New Roman"/>
            <w:lang w:eastAsia="hu-HU"/>
          </w:rPr>
          <w:t>i</w:t>
        </w:r>
        <w:r w:rsidR="0046274B" w:rsidRPr="00C109F7">
          <w:rPr>
            <w:rFonts w:eastAsia="Times New Roman"/>
            <w:lang w:eastAsia="hu-HU"/>
          </w:rPr>
          <w:t>nternet feltűnése nagyba</w:t>
        </w:r>
        <w:r w:rsidR="0046274B">
          <w:rPr>
            <w:rFonts w:eastAsia="Times New Roman"/>
            <w:lang w:eastAsia="hu-HU"/>
          </w:rPr>
          <w:t>n</w:t>
        </w:r>
        <w:r w:rsidR="0046274B" w:rsidRPr="00C109F7">
          <w:rPr>
            <w:rFonts w:eastAsia="Times New Roman"/>
            <w:lang w:eastAsia="hu-HU"/>
          </w:rPr>
          <w:t xml:space="preserve"> megváltoztatta a</w:t>
        </w:r>
        <w:r w:rsidR="0046274B">
          <w:rPr>
            <w:rFonts w:eastAsia="Times New Roman"/>
            <w:lang w:eastAsia="hu-HU"/>
          </w:rPr>
          <w:t>z</w:t>
        </w:r>
        <w:r w:rsidR="0046274B" w:rsidRPr="00C109F7">
          <w:rPr>
            <w:rFonts w:eastAsia="Times New Roman"/>
            <w:lang w:eastAsia="hu-HU"/>
          </w:rPr>
          <w:t xml:space="preserve"> üzletek világát. Lehetőség nyílt a</w:t>
        </w:r>
        <w:r w:rsidR="0046274B">
          <w:rPr>
            <w:rFonts w:eastAsia="Times New Roman"/>
            <w:lang w:eastAsia="hu-HU"/>
          </w:rPr>
          <w:t>z</w:t>
        </w:r>
        <w:r w:rsidR="0046274B" w:rsidRPr="00C109F7">
          <w:rPr>
            <w:rFonts w:eastAsia="Times New Roman"/>
            <w:lang w:eastAsia="hu-HU"/>
          </w:rPr>
          <w:t xml:space="preserve"> </w:t>
        </w:r>
        <w:r w:rsidR="0046274B">
          <w:rPr>
            <w:rFonts w:eastAsia="Times New Roman"/>
            <w:lang w:eastAsia="hu-HU"/>
          </w:rPr>
          <w:t>i</w:t>
        </w:r>
        <w:r w:rsidR="0046274B" w:rsidRPr="00C109F7">
          <w:rPr>
            <w:rFonts w:eastAsia="Times New Roman"/>
            <w:lang w:eastAsia="hu-HU"/>
          </w:rPr>
          <w:t>nternetes eladásoknak</w:t>
        </w:r>
        <w:r w:rsidR="0046274B">
          <w:rPr>
            <w:rFonts w:eastAsia="Times New Roman"/>
            <w:lang w:eastAsia="hu-HU"/>
          </w:rPr>
          <w:t>,</w:t>
        </w:r>
        <w:r w:rsidR="0046274B" w:rsidRPr="00C109F7">
          <w:rPr>
            <w:rFonts w:eastAsia="Times New Roman"/>
            <w:lang w:eastAsia="hu-HU"/>
          </w:rPr>
          <w:t xml:space="preserve"> a </w:t>
        </w:r>
        <w:r w:rsidR="0046274B">
          <w:rPr>
            <w:rFonts w:eastAsia="Times New Roman"/>
            <w:lang w:eastAsia="hu-HU"/>
          </w:rPr>
          <w:t>w</w:t>
        </w:r>
        <w:r w:rsidR="0046274B" w:rsidRPr="00C109F7">
          <w:rPr>
            <w:rFonts w:eastAsia="Times New Roman"/>
            <w:lang w:eastAsia="hu-HU"/>
          </w:rPr>
          <w:t xml:space="preserve">ebshopok létre jöttének. Mi egy üzlet online kezelését szeretnénk megvalósítani a </w:t>
        </w:r>
        <w:r w:rsidR="0046274B">
          <w:rPr>
            <w:rFonts w:eastAsia="Times New Roman"/>
            <w:lang w:eastAsia="hu-HU"/>
          </w:rPr>
          <w:t>t</w:t>
        </w:r>
        <w:r w:rsidR="0046274B" w:rsidRPr="00C109F7">
          <w:rPr>
            <w:rFonts w:eastAsia="Times New Roman"/>
            <w:lang w:eastAsia="hu-HU"/>
          </w:rPr>
          <w:t>ermékek felvétel</w:t>
        </w:r>
        <w:r w:rsidR="0046274B">
          <w:rPr>
            <w:rFonts w:eastAsia="Times New Roman"/>
            <w:lang w:eastAsia="hu-HU"/>
          </w:rPr>
          <w:t>é</w:t>
        </w:r>
        <w:r w:rsidR="0046274B" w:rsidRPr="00C109F7">
          <w:rPr>
            <w:rFonts w:eastAsia="Times New Roman"/>
            <w:lang w:eastAsia="hu-HU"/>
          </w:rPr>
          <w:t>től</w:t>
        </w:r>
        <w:r w:rsidR="0046274B">
          <w:rPr>
            <w:rFonts w:eastAsia="Times New Roman"/>
            <w:lang w:eastAsia="hu-HU"/>
          </w:rPr>
          <w:t>,</w:t>
        </w:r>
        <w:r w:rsidR="0046274B" w:rsidRPr="00C109F7">
          <w:rPr>
            <w:rFonts w:eastAsia="Times New Roman"/>
            <w:lang w:eastAsia="hu-HU"/>
          </w:rPr>
          <w:t xml:space="preserve"> a</w:t>
        </w:r>
        <w:r w:rsidR="0046274B">
          <w:rPr>
            <w:rFonts w:eastAsia="Times New Roman"/>
            <w:lang w:eastAsia="hu-HU"/>
          </w:rPr>
          <w:t>z</w:t>
        </w:r>
        <w:r w:rsidR="0046274B" w:rsidRPr="00C109F7">
          <w:rPr>
            <w:rFonts w:eastAsia="Times New Roman"/>
            <w:lang w:eastAsia="hu-HU"/>
          </w:rPr>
          <w:t xml:space="preserve"> interneten való árusításáig</w:t>
        </w:r>
        <w:r w:rsidR="0046274B">
          <w:rPr>
            <w:rFonts w:eastAsia="Times New Roman"/>
            <w:lang w:eastAsia="hu-HU"/>
          </w:rPr>
          <w:t xml:space="preserve">, </w:t>
        </w:r>
        <w:r w:rsidR="0046274B" w:rsidRPr="00C109F7">
          <w:rPr>
            <w:rFonts w:eastAsia="Times New Roman"/>
            <w:lang w:eastAsia="hu-HU"/>
          </w:rPr>
          <w:t>ami egy webshopként valósulna meg</w:t>
        </w:r>
        <w:r w:rsidR="0046274B">
          <w:rPr>
            <w:rFonts w:eastAsia="Times New Roman"/>
            <w:lang w:eastAsia="hu-HU"/>
          </w:rPr>
          <w:t>.</w:t>
        </w:r>
      </w:ins>
      <w:ins w:id="273" w:author="Máté Kiss" w:date="2022-03-06T21:25:00Z">
        <w:r w:rsidR="006670F4">
          <w:t xml:space="preserve"> </w:t>
        </w:r>
      </w:ins>
      <w:ins w:id="274" w:author="Máté Kiss" w:date="2022-02-28T19:46:00Z">
        <w:r w:rsidR="00B71A30">
          <w:t>Választás</w:t>
        </w:r>
      </w:ins>
      <w:ins w:id="275" w:author="Máté Kiss" w:date="2022-03-06T21:22:00Z">
        <w:r w:rsidR="009C0B48">
          <w:t>unk</w:t>
        </w:r>
      </w:ins>
      <w:ins w:id="276" w:author="Máté Kiss" w:date="2022-02-28T19:46:00Z">
        <w:r w:rsidR="00B71A30">
          <w:t xml:space="preserve">ban sokat közrejátszott, hogy </w:t>
        </w:r>
      </w:ins>
      <w:ins w:id="277" w:author="Máté Kiss" w:date="2022-02-28T19:49:00Z">
        <w:r w:rsidR="00577300">
          <w:t>pár</w:t>
        </w:r>
      </w:ins>
      <w:ins w:id="278" w:author="Máté Kiss" w:date="2022-02-28T19:46:00Z">
        <w:r w:rsidR="00B71A30">
          <w:t xml:space="preserve"> éve </w:t>
        </w:r>
      </w:ins>
      <w:ins w:id="279" w:author="Máté Kiss" w:date="2022-03-06T21:22:00Z">
        <w:r w:rsidR="009C0B48">
          <w:t>mind a ketten</w:t>
        </w:r>
      </w:ins>
      <w:ins w:id="280" w:author="Máté Kiss" w:date="2022-02-28T19:46:00Z">
        <w:r w:rsidR="00B71A30">
          <w:t xml:space="preserve"> hasonl</w:t>
        </w:r>
      </w:ins>
      <w:ins w:id="281" w:author="Máté Kiss" w:date="2022-02-28T19:47:00Z">
        <w:r w:rsidR="00B71A30">
          <w:t xml:space="preserve">ó </w:t>
        </w:r>
      </w:ins>
      <w:ins w:id="282" w:author="Máté Kiss" w:date="2022-02-28T19:48:00Z">
        <w:r w:rsidR="00577300">
          <w:t>munkakörben dolgo</w:t>
        </w:r>
      </w:ins>
      <w:ins w:id="283" w:author="Máté Kiss" w:date="2022-03-06T21:22:00Z">
        <w:r w:rsidR="009C0B48">
          <w:t>zunk</w:t>
        </w:r>
      </w:ins>
      <w:ins w:id="284" w:author="Máté Kiss" w:date="2022-03-06T21:27:00Z">
        <w:r w:rsidR="0037283B">
          <w:t xml:space="preserve">, </w:t>
        </w:r>
        <w:r w:rsidR="0037283B" w:rsidRPr="00C109F7">
          <w:rPr>
            <w:rFonts w:eastAsia="Times New Roman"/>
            <w:lang w:eastAsia="hu-HU"/>
          </w:rPr>
          <w:t>így van valamely</w:t>
        </w:r>
      </w:ins>
      <w:ins w:id="285" w:author="Máté Kiss" w:date="2022-03-06T21:28:00Z">
        <w:r w:rsidR="0081653B">
          <w:rPr>
            <w:rFonts w:eastAsia="Times New Roman"/>
            <w:lang w:eastAsia="hu-HU"/>
          </w:rPr>
          <w:t>est</w:t>
        </w:r>
      </w:ins>
      <w:ins w:id="286" w:author="Máté Kiss" w:date="2022-03-06T21:27:00Z">
        <w:r w:rsidR="0037283B" w:rsidRPr="00C109F7">
          <w:rPr>
            <w:rFonts w:eastAsia="Times New Roman"/>
            <w:lang w:eastAsia="hu-HU"/>
          </w:rPr>
          <w:t xml:space="preserve"> rálátásunk a kereskedés és </w:t>
        </w:r>
      </w:ins>
      <w:ins w:id="287" w:author="Máté Kiss" w:date="2022-03-06T21:28:00Z">
        <w:r w:rsidR="0081653B">
          <w:rPr>
            <w:rFonts w:eastAsia="Times New Roman"/>
            <w:lang w:eastAsia="hu-HU"/>
          </w:rPr>
          <w:t>a</w:t>
        </w:r>
      </w:ins>
      <w:ins w:id="288" w:author="Máté Kiss" w:date="2022-03-06T21:27:00Z">
        <w:r w:rsidR="0037283B" w:rsidRPr="00C109F7">
          <w:rPr>
            <w:rFonts w:eastAsia="Times New Roman"/>
            <w:lang w:eastAsia="hu-HU"/>
          </w:rPr>
          <w:t xml:space="preserve"> logisztika működésére és szeretnénk hatékonyabbá tenni azzal</w:t>
        </w:r>
      </w:ins>
      <w:ins w:id="289" w:author="Máté Kiss" w:date="2022-03-06T21:28:00Z">
        <w:r w:rsidR="006E675A">
          <w:rPr>
            <w:rFonts w:eastAsia="Times New Roman"/>
            <w:lang w:eastAsia="hu-HU"/>
          </w:rPr>
          <w:t>,</w:t>
        </w:r>
      </w:ins>
      <w:ins w:id="290" w:author="Máté Kiss" w:date="2022-03-06T21:27:00Z">
        <w:r w:rsidR="0037283B" w:rsidRPr="00C109F7">
          <w:rPr>
            <w:rFonts w:eastAsia="Times New Roman"/>
            <w:lang w:eastAsia="hu-HU"/>
          </w:rPr>
          <w:t xml:space="preserve"> hogy virtuális világba ültetjük át, ezzel sokkal könnyebb</w:t>
        </w:r>
      </w:ins>
      <w:ins w:id="291" w:author="Máté Kiss" w:date="2022-03-06T21:28:00Z">
        <w:r w:rsidR="00EC48BA">
          <w:rPr>
            <w:rFonts w:eastAsia="Times New Roman"/>
            <w:lang w:eastAsia="hu-HU"/>
          </w:rPr>
          <w:t>é</w:t>
        </w:r>
      </w:ins>
      <w:ins w:id="292" w:author="Máté Kiss" w:date="2022-03-06T21:27:00Z">
        <w:r w:rsidR="0037283B" w:rsidRPr="00C109F7">
          <w:rPr>
            <w:rFonts w:eastAsia="Times New Roman"/>
            <w:lang w:eastAsia="hu-HU"/>
          </w:rPr>
          <w:t xml:space="preserve"> és kényelmesebb</w:t>
        </w:r>
      </w:ins>
      <w:ins w:id="293" w:author="Máté Kiss" w:date="2022-03-06T21:28:00Z">
        <w:r w:rsidR="00EC48BA">
          <w:rPr>
            <w:rFonts w:eastAsia="Times New Roman"/>
            <w:lang w:eastAsia="hu-HU"/>
          </w:rPr>
          <w:t xml:space="preserve">é téve </w:t>
        </w:r>
      </w:ins>
      <w:ins w:id="294" w:author="Máté Kiss" w:date="2022-03-06T21:27:00Z">
        <w:r w:rsidR="0037283B" w:rsidRPr="00C109F7">
          <w:rPr>
            <w:rFonts w:eastAsia="Times New Roman"/>
            <w:lang w:eastAsia="hu-HU"/>
          </w:rPr>
          <w:t>a munkamenet</w:t>
        </w:r>
      </w:ins>
      <w:ins w:id="295" w:author="Máté Kiss" w:date="2022-03-06T21:28:00Z">
        <w:r w:rsidR="004757A5">
          <w:rPr>
            <w:rFonts w:eastAsia="Times New Roman"/>
            <w:lang w:eastAsia="hu-HU"/>
          </w:rPr>
          <w:t>et</w:t>
        </w:r>
      </w:ins>
      <w:ins w:id="296" w:author="Máté Kiss" w:date="2022-02-28T19:48:00Z">
        <w:r w:rsidR="00577300">
          <w:t>.</w:t>
        </w:r>
      </w:ins>
      <w:ins w:id="297" w:author="Máté Kiss" w:date="2022-02-28T19:49:00Z">
        <w:r w:rsidR="00A7699C">
          <w:t xml:space="preserve"> </w:t>
        </w:r>
      </w:ins>
      <w:ins w:id="298" w:author="Máté Kiss" w:date="2022-02-28T19:51:00Z">
        <w:r w:rsidR="00A7699C">
          <w:t>A tanagyagok előrehaladtával egyre többször találkozt</w:t>
        </w:r>
      </w:ins>
      <w:ins w:id="299" w:author="Máté Kiss" w:date="2022-03-06T21:22:00Z">
        <w:r w:rsidR="000377B2">
          <w:t>unk</w:t>
        </w:r>
      </w:ins>
      <w:ins w:id="300" w:author="Máté Kiss" w:date="2022-02-28T19:51:00Z">
        <w:r w:rsidR="00A7699C">
          <w:t xml:space="preserve"> </w:t>
        </w:r>
      </w:ins>
      <w:ins w:id="301" w:author="Máté Kiss" w:date="2022-02-28T19:52:00Z">
        <w:r w:rsidR="00A7699C">
          <w:t xml:space="preserve">olyan, </w:t>
        </w:r>
      </w:ins>
      <w:ins w:id="302" w:author="Máté Kiss" w:date="2022-02-28T19:51:00Z">
        <w:r w:rsidR="00A7699C">
          <w:t>a mindenna</w:t>
        </w:r>
      </w:ins>
      <w:ins w:id="303" w:author="Máté Kiss" w:date="2022-02-28T19:52:00Z">
        <w:r w:rsidR="00A7699C">
          <w:t xml:space="preserve">pi használatban alkalmazott programok, weboldalak megvalósításával, amelyeket a </w:t>
        </w:r>
      </w:ins>
      <w:ins w:id="304" w:author="Máté Kiss" w:date="2022-02-28T19:53:00Z">
        <w:r w:rsidR="00A7699C">
          <w:t>tanulópadon mi is ugyanúgy elkészítettünk</w:t>
        </w:r>
      </w:ins>
      <w:ins w:id="305" w:author="Máté Kiss" w:date="2022-02-28T19:55:00Z">
        <w:r w:rsidR="00A7699C">
          <w:t>, ezért elhatározt</w:t>
        </w:r>
      </w:ins>
      <w:ins w:id="306" w:author="Máté Kiss" w:date="2022-03-06T21:22:00Z">
        <w:r w:rsidR="003F65F7">
          <w:t>uk</w:t>
        </w:r>
      </w:ins>
      <w:ins w:id="307" w:author="Máté Kiss" w:date="2022-02-28T19:55:00Z">
        <w:r w:rsidR="00A7699C">
          <w:t>, hogy megpróbá</w:t>
        </w:r>
      </w:ins>
      <w:ins w:id="308" w:author="Máté Kiss" w:date="2022-03-06T21:22:00Z">
        <w:r w:rsidR="00DC2CFE">
          <w:t>lunk</w:t>
        </w:r>
      </w:ins>
      <w:ins w:id="309" w:author="Máté Kiss" w:date="2022-02-28T19:55:00Z">
        <w:r w:rsidR="00A7699C">
          <w:t xml:space="preserve"> egy hasonló szoftvert készíteni, ami</w:t>
        </w:r>
      </w:ins>
      <w:ins w:id="310" w:author="Máté Kiss" w:date="2022-02-28T19:56:00Z">
        <w:r w:rsidR="00A7699C">
          <w:t>t</w:t>
        </w:r>
      </w:ins>
      <w:ins w:id="311" w:author="Máté Kiss" w:date="2022-02-28T19:55:00Z">
        <w:r w:rsidR="00A7699C">
          <w:t xml:space="preserve"> a munká</w:t>
        </w:r>
      </w:ins>
      <w:ins w:id="312" w:author="Máté Kiss" w:date="2022-03-06T21:22:00Z">
        <w:r w:rsidR="00DD5999">
          <w:t>nk</w:t>
        </w:r>
      </w:ins>
      <w:ins w:id="313" w:author="Máté Kiss" w:date="2022-02-28T19:55:00Z">
        <w:r w:rsidR="00A7699C">
          <w:t xml:space="preserve"> során is</w:t>
        </w:r>
      </w:ins>
      <w:ins w:id="314" w:author="Máté Kiss" w:date="2022-02-28T19:56:00Z">
        <w:r w:rsidR="00A7699C">
          <w:t xml:space="preserve"> használ</w:t>
        </w:r>
      </w:ins>
      <w:ins w:id="315" w:author="Máté Kiss" w:date="2022-03-06T21:22:00Z">
        <w:r w:rsidR="00526CEC">
          <w:t>unk</w:t>
        </w:r>
      </w:ins>
      <w:ins w:id="316" w:author="Máté Kiss" w:date="2022-02-28T19:56:00Z">
        <w:r w:rsidR="00A7699C">
          <w:t>.</w:t>
        </w:r>
        <w:r w:rsidR="00A25926">
          <w:t xml:space="preserve"> </w:t>
        </w:r>
      </w:ins>
      <w:ins w:id="317" w:author="Máté Kiss" w:date="2022-02-28T20:05:00Z">
        <w:r w:rsidR="00E33994">
          <w:t xml:space="preserve">Mivel </w:t>
        </w:r>
      </w:ins>
      <w:ins w:id="318" w:author="Máté Kiss" w:date="2022-02-28T20:06:00Z">
        <w:r w:rsidR="00E33994">
          <w:t>rengeteg online áruház ás raktár üzemel</w:t>
        </w:r>
      </w:ins>
      <w:ins w:id="319" w:author="Máté Kiss" w:date="2022-02-28T20:07:00Z">
        <w:r w:rsidR="00E33994">
          <w:t>, így gondolt</w:t>
        </w:r>
      </w:ins>
      <w:ins w:id="320" w:author="Máté Kiss" w:date="2022-03-06T21:22:00Z">
        <w:r w:rsidR="00BB7854">
          <w:t>uk</w:t>
        </w:r>
      </w:ins>
      <w:ins w:id="321" w:author="Máté Kiss" w:date="2022-02-28T20:07:00Z">
        <w:r w:rsidR="00E33994">
          <w:t xml:space="preserve">, hogy a saját vizsgaremek létrehozása során számos </w:t>
        </w:r>
      </w:ins>
      <w:ins w:id="322" w:author="Máté Kiss" w:date="2022-02-28T20:08:00Z">
        <w:r w:rsidR="00E523A0">
          <w:t>programot és weboldalt tud</w:t>
        </w:r>
      </w:ins>
      <w:ins w:id="323" w:author="Máté Kiss" w:date="2022-03-06T21:23:00Z">
        <w:r w:rsidR="004356AD">
          <w:t>unk</w:t>
        </w:r>
      </w:ins>
      <w:ins w:id="324" w:author="Máté Kiss" w:date="2022-02-28T20:08:00Z">
        <w:r w:rsidR="00E523A0">
          <w:t xml:space="preserve"> majd tanulmányozni,</w:t>
        </w:r>
      </w:ins>
      <w:ins w:id="325" w:author="Máté Kiss" w:date="2022-02-28T20:14:00Z">
        <w:r w:rsidR="008472D6">
          <w:t xml:space="preserve"> </w:t>
        </w:r>
      </w:ins>
      <w:ins w:id="326" w:author="Máté Kiss" w:date="2022-02-28T20:08:00Z">
        <w:r w:rsidR="00E523A0">
          <w:t>ami segítségével saját ízlés</w:t>
        </w:r>
      </w:ins>
      <w:ins w:id="327" w:author="Máté Kiss" w:date="2022-03-06T21:23:00Z">
        <w:r w:rsidR="00345DA7">
          <w:t>ünkre</w:t>
        </w:r>
      </w:ins>
      <w:ins w:id="328" w:author="Máté Kiss" w:date="2022-02-28T20:08:00Z">
        <w:r w:rsidR="00E523A0">
          <w:t xml:space="preserve"> tud</w:t>
        </w:r>
      </w:ins>
      <w:ins w:id="329" w:author="Máté Kiss" w:date="2022-03-06T21:23:00Z">
        <w:r w:rsidR="00345DA7">
          <w:t>juk</w:t>
        </w:r>
      </w:ins>
      <w:ins w:id="330" w:author="Máté Kiss" w:date="2022-02-28T20:08:00Z">
        <w:r w:rsidR="00E523A0">
          <w:t xml:space="preserve"> majd formálni </w:t>
        </w:r>
      </w:ins>
      <w:ins w:id="331" w:author="Máté Kiss" w:date="2022-02-28T20:09:00Z">
        <w:r w:rsidR="00E523A0">
          <w:t>a projekte</w:t>
        </w:r>
      </w:ins>
      <w:ins w:id="332" w:author="Máté Kiss" w:date="2022-03-06T21:23:00Z">
        <w:r w:rsidR="00592E98">
          <w:t>t</w:t>
        </w:r>
      </w:ins>
      <w:ins w:id="333" w:author="Máté Kiss" w:date="2022-02-28T20:09:00Z">
        <w:r w:rsidR="00E523A0">
          <w:t xml:space="preserve">. </w:t>
        </w:r>
      </w:ins>
      <w:ins w:id="334" w:author="Máté Kiss" w:date="2022-02-28T20:10:00Z">
        <w:r w:rsidR="0021103A">
          <w:t>Mivel ezt a projektet nem egyedül kell</w:t>
        </w:r>
      </w:ins>
      <w:ins w:id="335" w:author="Máté Kiss" w:date="2022-02-28T20:15:00Z">
        <w:r w:rsidR="00C460BF">
          <w:t>ett</w:t>
        </w:r>
      </w:ins>
      <w:ins w:id="336" w:author="Máté Kiss" w:date="2022-02-28T20:10:00Z">
        <w:r w:rsidR="0021103A">
          <w:t xml:space="preserve"> megcsinálni, pont </w:t>
        </w:r>
      </w:ins>
      <w:ins w:id="337" w:author="Máté Kiss" w:date="2022-02-28T20:11:00Z">
        <w:r w:rsidR="0021103A">
          <w:t>jól jö</w:t>
        </w:r>
      </w:ins>
      <w:ins w:id="338" w:author="Máté Kiss" w:date="2022-02-28T20:15:00Z">
        <w:r w:rsidR="00C460BF">
          <w:t>t</w:t>
        </w:r>
        <w:r w:rsidR="00E1331B">
          <w:t>t</w:t>
        </w:r>
      </w:ins>
      <w:ins w:id="339" w:author="Máté Kiss" w:date="2022-02-28T20:11:00Z">
        <w:r w:rsidR="0021103A">
          <w:t>, hogy viszonylag két nagy részre lehet felosztani, a raktározás részre és a</w:t>
        </w:r>
      </w:ins>
      <w:ins w:id="340" w:author="Máté Kiss" w:date="2022-02-28T20:12:00Z">
        <w:r w:rsidR="0021103A">
          <w:t xml:space="preserve">z online értékesítésre. </w:t>
        </w:r>
      </w:ins>
      <w:ins w:id="341" w:author="Máté Kiss" w:date="2022-03-08T21:28:00Z">
        <w:r w:rsidR="00332C5F">
          <w:t>Én vállaltam</w:t>
        </w:r>
      </w:ins>
      <w:ins w:id="342" w:author="Máté Kiss" w:date="2022-02-28T20:12:00Z">
        <w:r w:rsidR="0021103A">
          <w:t xml:space="preserve"> az online rész megvalósítás</w:t>
        </w:r>
      </w:ins>
      <w:ins w:id="343" w:author="Máté Kiss" w:date="2022-02-28T20:13:00Z">
        <w:r w:rsidR="0021103A">
          <w:t>a,</w:t>
        </w:r>
      </w:ins>
      <w:ins w:id="344" w:author="Máté Kiss" w:date="2022-03-06T21:23:00Z">
        <w:r w:rsidR="00D71437">
          <w:t xml:space="preserve"> Zoltán pedig </w:t>
        </w:r>
      </w:ins>
      <w:ins w:id="345" w:author="Máté Kiss" w:date="2022-03-06T21:24:00Z">
        <w:r w:rsidR="00D71437">
          <w:t>az asztali alkalmazás rész</w:t>
        </w:r>
      </w:ins>
      <w:ins w:id="346" w:author="Máté Kiss" w:date="2022-03-08T21:28:00Z">
        <w:r w:rsidR="00332C5F">
          <w:t xml:space="preserve"> elkészítését választotta</w:t>
        </w:r>
      </w:ins>
      <w:ins w:id="347" w:author="Máté Kiss" w:date="2022-03-06T21:24:00Z">
        <w:r w:rsidR="00D71437">
          <w:t>,</w:t>
        </w:r>
      </w:ins>
      <w:ins w:id="348" w:author="Máté Kiss" w:date="2022-02-28T20:13:00Z">
        <w:r w:rsidR="0021103A">
          <w:t xml:space="preserve"> amit egy közösen megterv</w:t>
        </w:r>
      </w:ins>
      <w:ins w:id="349" w:author="Máté Kiss" w:date="2022-02-28T20:14:00Z">
        <w:r w:rsidR="0021103A">
          <w:t>ezett</w:t>
        </w:r>
      </w:ins>
      <w:ins w:id="350" w:author="Máté Kiss" w:date="2022-02-28T20:13:00Z">
        <w:r w:rsidR="0021103A">
          <w:t xml:space="preserve"> adatbázisból fog</w:t>
        </w:r>
      </w:ins>
      <w:ins w:id="351" w:author="Máté Kiss" w:date="2022-03-06T21:24:00Z">
        <w:r w:rsidR="008F5CDC">
          <w:t>un</w:t>
        </w:r>
      </w:ins>
      <w:ins w:id="352" w:author="Máté Kiss" w:date="2022-02-28T20:13:00Z">
        <w:r w:rsidR="0021103A">
          <w:t>k feltölteni adatokkal.</w:t>
        </w:r>
      </w:ins>
      <w:del w:id="353" w:author="Máté Kiss" w:date="2022-02-28T19:44:00Z">
        <w:r w:rsidDel="00C66E23">
          <w:delText xml:space="preserve"> </w:delText>
        </w:r>
      </w:del>
    </w:p>
    <w:p w14:paraId="0105CAB5" w14:textId="71DF9185" w:rsidR="008107CD" w:rsidRDefault="00E33994" w:rsidP="00E33994">
      <w:pPr>
        <w:pStyle w:val="Cmsor1"/>
        <w:rPr>
          <w:ins w:id="354" w:author="Máté Kiss" w:date="2022-03-07T18:17:00Z"/>
        </w:rPr>
      </w:pPr>
      <w:bookmarkStart w:id="355" w:name="_Toc100073681"/>
      <w:ins w:id="356" w:author="Máté Kiss" w:date="2022-02-28T19:58:00Z">
        <w:r>
          <w:t>Tervezés</w:t>
        </w:r>
      </w:ins>
      <w:bookmarkEnd w:id="355"/>
    </w:p>
    <w:p w14:paraId="28DE7EE6" w14:textId="5C542394" w:rsidR="000D4C13" w:rsidRDefault="00FB3439" w:rsidP="001C753E">
      <w:pPr>
        <w:pStyle w:val="Cmsor2"/>
        <w:rPr>
          <w:ins w:id="357" w:author="Máté Kiss" w:date="2022-03-07T19:10:00Z"/>
        </w:rPr>
      </w:pPr>
      <w:bookmarkStart w:id="358" w:name="_Toc100073682"/>
      <w:ins w:id="359" w:author="Máté Kiss" w:date="2022-03-08T21:34:00Z">
        <w:r>
          <w:t>Elektronikus kereskedelem</w:t>
        </w:r>
      </w:ins>
      <w:bookmarkEnd w:id="358"/>
    </w:p>
    <w:p w14:paraId="0D457CDD" w14:textId="29389062" w:rsidR="007A2564" w:rsidRDefault="00D0547B" w:rsidP="002B48F7">
      <w:pPr>
        <w:rPr>
          <w:ins w:id="360" w:author="Máté Kiss" w:date="2022-03-08T22:18:00Z"/>
        </w:rPr>
      </w:pPr>
      <w:ins w:id="361" w:author="Máté Kiss" w:date="2022-03-08T21:35:00Z">
        <w:r>
          <w:t xml:space="preserve">Elektronikus kereskedelem (e-kereskedelem) alatt </w:t>
        </w:r>
        <w:r w:rsidR="00044EE0">
          <w:t xml:space="preserve">az árucikkek interneten </w:t>
        </w:r>
      </w:ins>
      <w:ins w:id="362" w:author="Máté Kiss" w:date="2022-03-08T21:36:00Z">
        <w:r w:rsidR="00044EE0">
          <w:t xml:space="preserve">való kereskedését értjük, aminek a fő alapja </w:t>
        </w:r>
      </w:ins>
      <w:ins w:id="363" w:author="Máté Kiss" w:date="2022-03-08T21:37:00Z">
        <w:r w:rsidR="00044EE0">
          <w:t>az olyan ho</w:t>
        </w:r>
      </w:ins>
      <w:ins w:id="364" w:author="Máté Kiss" w:date="2022-03-16T17:38:00Z">
        <w:r w:rsidR="00922CF5">
          <w:t>n</w:t>
        </w:r>
      </w:ins>
      <w:ins w:id="365" w:author="Máté Kiss" w:date="2022-03-08T21:37:00Z">
        <w:r w:rsidR="00044EE0">
          <w:t>lap, ahol ez a folyamat végbemegy</w:t>
        </w:r>
        <w:r w:rsidR="00820424">
          <w:t>. Ezeket a honlapokat</w:t>
        </w:r>
      </w:ins>
      <w:ins w:id="366" w:author="Máté Kiss" w:date="2022-03-08T21:38:00Z">
        <w:r w:rsidR="00820424">
          <w:t xml:space="preserve"> hívjuk</w:t>
        </w:r>
      </w:ins>
      <w:ins w:id="367" w:author="Máté Kiss" w:date="2022-03-08T21:37:00Z">
        <w:r w:rsidR="00820424">
          <w:t xml:space="preserve"> </w:t>
        </w:r>
      </w:ins>
      <w:ins w:id="368" w:author="Máté Kiss" w:date="2022-03-08T21:38:00Z">
        <w:r w:rsidR="00820424">
          <w:t>webshopnak (internetes bolt, internetes áruház, online áruház)</w:t>
        </w:r>
      </w:ins>
      <w:ins w:id="369" w:author="Máté Kiss" w:date="2022-03-08T21:39:00Z">
        <w:r w:rsidR="00820424">
          <w:t>.</w:t>
        </w:r>
      </w:ins>
      <w:ins w:id="370" w:author="Máté Kiss" w:date="2022-03-08T21:40:00Z">
        <w:r w:rsidR="00800FD2">
          <w:t xml:space="preserve"> </w:t>
        </w:r>
        <w:r w:rsidR="00751BA1">
          <w:t>Eltérően a hagyományos áruházaktól</w:t>
        </w:r>
      </w:ins>
      <w:ins w:id="371" w:author="Máté Kiss" w:date="2022-03-08T21:41:00Z">
        <w:r w:rsidR="00751BA1">
          <w:t xml:space="preserve"> a webshopokban a</w:t>
        </w:r>
      </w:ins>
      <w:ins w:id="372" w:author="Máté Kiss" w:date="2022-03-08T21:57:00Z">
        <w:r w:rsidR="008F60D2">
          <w:t xml:space="preserve"> valós</w:t>
        </w:r>
      </w:ins>
      <w:ins w:id="373" w:author="Máté Kiss" w:date="2022-03-08T21:41:00Z">
        <w:r w:rsidR="00751BA1">
          <w:t xml:space="preserve"> termékekkel fizikailag nem találkozik a vásárló, hanem ál</w:t>
        </w:r>
      </w:ins>
      <w:ins w:id="374" w:author="Máté Kiss" w:date="2022-03-08T21:42:00Z">
        <w:r w:rsidR="00751BA1">
          <w:t>talában kép formájában tudja megtekinteni.</w:t>
        </w:r>
        <w:r w:rsidR="000E2122">
          <w:t xml:space="preserve"> </w:t>
        </w:r>
      </w:ins>
      <w:ins w:id="375" w:author="Máté Kiss" w:date="2022-03-08T21:43:00Z">
        <w:r w:rsidR="000E2122">
          <w:t>Általában a termékekhez tartozik egy részletes leírás, amely tartalmazza az áru pontos specifik</w:t>
        </w:r>
      </w:ins>
      <w:ins w:id="376" w:author="Máté Kiss" w:date="2022-03-08T21:44:00Z">
        <w:r w:rsidR="000E2122">
          <w:t xml:space="preserve">ációit. </w:t>
        </w:r>
      </w:ins>
      <w:ins w:id="377" w:author="Máté Kiss" w:date="2022-03-08T21:58:00Z">
        <w:r w:rsidR="00EC3B5A">
          <w:t xml:space="preserve">A legtöbb webáruház egy speciális piaci részesedést céloz meg a teljes piaci szegmensből, de természetesen vannak kivételek, mint például </w:t>
        </w:r>
      </w:ins>
      <w:ins w:id="378" w:author="Máté Kiss" w:date="2022-03-08T21:59:00Z">
        <w:r w:rsidR="00EC3B5A">
          <w:t>az Amazon.</w:t>
        </w:r>
      </w:ins>
      <w:ins w:id="379" w:author="Máté Kiss" w:date="2022-03-08T22:16:00Z">
        <w:r w:rsidR="00E51690">
          <w:t xml:space="preserve"> </w:t>
        </w:r>
      </w:ins>
      <w:ins w:id="380" w:author="Máté Kiss" w:date="2022-03-08T21:46:00Z">
        <w:r w:rsidR="00353554">
          <w:t>A mai napra igen kiforrott technológiai hátt</w:t>
        </w:r>
      </w:ins>
      <w:ins w:id="381" w:author="Máté Kiss" w:date="2022-03-08T21:47:00Z">
        <w:r w:rsidR="00353554">
          <w:t>érrel rendelkezik a – közel harminc éves – online értékesítés</w:t>
        </w:r>
      </w:ins>
      <w:ins w:id="382" w:author="Máté Kiss" w:date="2022-03-08T21:48:00Z">
        <w:r w:rsidR="00353554">
          <w:t>.</w:t>
        </w:r>
      </w:ins>
      <w:ins w:id="383" w:author="Máté Kiss" w:date="2022-03-08T21:49:00Z">
        <w:r w:rsidR="00353554">
          <w:t xml:space="preserve"> Rengeteg különböző módszert fejlesztettek ki a kereskedés megoldására</w:t>
        </w:r>
      </w:ins>
      <w:ins w:id="384" w:author="Máté Kiss" w:date="2022-03-08T21:50:00Z">
        <w:r w:rsidR="00353554">
          <w:t>, mint például az igen elterjedt kosaras rendszerű webshop</w:t>
        </w:r>
        <w:r w:rsidR="000746BC">
          <w:t xml:space="preserve">, ahol a vevő egy </w:t>
        </w:r>
      </w:ins>
      <w:ins w:id="385" w:author="Máté Kiss" w:date="2022-03-08T21:51:00Z">
        <w:r w:rsidR="000746BC">
          <w:t>virtuális kosárba tudja pakolni a megvásárolni kívánt termékeket</w:t>
        </w:r>
        <w:r w:rsidR="00CC39E3">
          <w:t>, amelyet tetszés szerint akár ki is vehet a kosárból</w:t>
        </w:r>
        <w:r w:rsidR="000746BC">
          <w:t>.</w:t>
        </w:r>
      </w:ins>
      <w:ins w:id="386" w:author="Máté Kiss" w:date="2022-03-08T22:01:00Z">
        <w:r w:rsidR="00957C08">
          <w:t xml:space="preserve"> </w:t>
        </w:r>
      </w:ins>
      <w:ins w:id="387" w:author="Máté Kiss" w:date="2022-03-08T22:02:00Z">
        <w:r w:rsidR="00957C08">
          <w:t>A rendelés véglegesítéséhez szükség van egy előzetes regisztrációra</w:t>
        </w:r>
      </w:ins>
      <w:ins w:id="388" w:author="Máté Kiss" w:date="2022-03-08T22:03:00Z">
        <w:r w:rsidR="00957C08">
          <w:t xml:space="preserve"> a weboldalon, így rögzíteni lehet </w:t>
        </w:r>
      </w:ins>
      <w:ins w:id="389" w:author="Máté Kiss" w:date="2022-03-08T22:04:00Z">
        <w:r w:rsidR="00957C08">
          <w:t>a szállításhoz kapcsolódó információkat</w:t>
        </w:r>
      </w:ins>
      <w:ins w:id="390" w:author="Máté Kiss" w:date="2022-03-08T22:06:00Z">
        <w:r w:rsidR="002F1411">
          <w:t>,</w:t>
        </w:r>
      </w:ins>
      <w:ins w:id="391" w:author="Máté Kiss" w:date="2022-03-08T22:04:00Z">
        <w:r w:rsidR="00957C08">
          <w:t xml:space="preserve"> vagy cégek esetében </w:t>
        </w:r>
      </w:ins>
      <w:ins w:id="392" w:author="Máté Kiss" w:date="2022-03-08T22:06:00Z">
        <w:r w:rsidR="00D54753">
          <w:t xml:space="preserve">az </w:t>
        </w:r>
      </w:ins>
      <w:ins w:id="393" w:author="Máté Kiss" w:date="2022-03-08T22:04:00Z">
        <w:r w:rsidR="00957C08">
          <w:t>adószámot i</w:t>
        </w:r>
      </w:ins>
      <w:ins w:id="394" w:author="Máté Kiss" w:date="2022-03-08T22:05:00Z">
        <w:r w:rsidR="00957C08">
          <w:t>s</w:t>
        </w:r>
        <w:r w:rsidR="00FF3445">
          <w:t>, amelyek így a jövőbeni vásárlást könnyítik.</w:t>
        </w:r>
      </w:ins>
      <w:ins w:id="395" w:author="Máté Kiss" w:date="2022-03-08T22:04:00Z">
        <w:r w:rsidR="00957C08">
          <w:t xml:space="preserve"> </w:t>
        </w:r>
      </w:ins>
      <w:ins w:id="396" w:author="Máté Kiss" w:date="2022-03-08T22:08:00Z">
        <w:r w:rsidR="00365F71">
          <w:t xml:space="preserve">A regisztrációval az összes vásárlást tárolni lehet, amit </w:t>
        </w:r>
      </w:ins>
      <w:ins w:id="397" w:author="Máté Kiss" w:date="2022-03-08T22:09:00Z">
        <w:r w:rsidR="00365F71">
          <w:t xml:space="preserve">így a vásárló bejelentkezés után </w:t>
        </w:r>
      </w:ins>
      <w:ins w:id="398" w:author="Máté Kiss" w:date="2022-03-08T22:08:00Z">
        <w:r w:rsidR="00365F71">
          <w:t>bármikor meg tud tekint</w:t>
        </w:r>
      </w:ins>
      <w:ins w:id="399" w:author="Máté Kiss" w:date="2022-03-08T22:09:00Z">
        <w:r w:rsidR="00365F71">
          <w:t>eni.</w:t>
        </w:r>
        <w:r w:rsidR="00BC1A28">
          <w:t xml:space="preserve"> </w:t>
        </w:r>
      </w:ins>
    </w:p>
    <w:p w14:paraId="1B8F2DAC" w14:textId="3474F9D3" w:rsidR="009B269C" w:rsidRDefault="00136076" w:rsidP="009B269C">
      <w:pPr>
        <w:pStyle w:val="Cmsor2"/>
        <w:rPr>
          <w:ins w:id="400" w:author="Máté Kiss" w:date="2022-02-28T20:32:00Z"/>
        </w:rPr>
      </w:pPr>
      <w:bookmarkStart w:id="401" w:name="_Toc100073683"/>
      <w:ins w:id="402" w:author="Máté Kiss" w:date="2022-03-08T22:30:00Z">
        <w:r>
          <w:t>Logisztika és r</w:t>
        </w:r>
      </w:ins>
      <w:ins w:id="403" w:author="Máté Kiss" w:date="2022-03-08T22:19:00Z">
        <w:r w:rsidR="009B269C">
          <w:t>aktározás</w:t>
        </w:r>
      </w:ins>
      <w:bookmarkEnd w:id="401"/>
    </w:p>
    <w:p w14:paraId="76EFCC40" w14:textId="792B5EFB" w:rsidR="00C92EE9" w:rsidRPr="00F0394C" w:rsidRDefault="009B269C">
      <w:pPr>
        <w:rPr>
          <w:ins w:id="404" w:author="Máté Kiss" w:date="2022-03-09T18:53:00Z"/>
          <w:rFonts w:cs="Times New Roman"/>
          <w:rPrChange w:id="405" w:author="Máté Kiss" w:date="2022-03-27T19:05:00Z">
            <w:rPr>
              <w:ins w:id="406" w:author="Máté Kiss" w:date="2022-03-09T18:53:00Z"/>
            </w:rPr>
          </w:rPrChange>
        </w:rPr>
      </w:pPr>
      <w:ins w:id="407" w:author="Máté Kiss" w:date="2022-03-08T22:20:00Z">
        <w:r w:rsidRPr="00F0394C">
          <w:rPr>
            <w:rFonts w:cs="Times New Roman"/>
            <w:rPrChange w:id="408" w:author="Máté Kiss" w:date="2022-03-27T19:05:00Z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rPrChange>
          </w:rPr>
          <w:t>Raktározásnak az áru tárolására, állagának megóvására, a készletek elhelyezésére szolgáló tevékenységeket nevezzük</w:t>
        </w:r>
        <w:r w:rsidRPr="00F0394C">
          <w:rPr>
            <w:rFonts w:cs="Times New Roman"/>
            <w:rPrChange w:id="409" w:author="Máté Kiss" w:date="2022-03-27T19:05:00Z">
              <w:rPr>
                <w:color w:val="202122"/>
                <w:shd w:val="clear" w:color="auto" w:fill="FFFFFF"/>
              </w:rPr>
            </w:rPrChange>
          </w:rPr>
          <w:t>.</w:t>
        </w:r>
      </w:ins>
      <w:ins w:id="410" w:author="Máté Kiss" w:date="2022-03-08T22:26:00Z">
        <w:r w:rsidR="00732038" w:rsidRPr="00F0394C">
          <w:rPr>
            <w:rFonts w:cs="Times New Roman"/>
            <w:rPrChange w:id="411" w:author="Máté Kiss" w:date="2022-03-27T19:05:00Z">
              <w:rPr/>
            </w:rPrChange>
          </w:rPr>
          <w:t xml:space="preserve"> </w:t>
        </w:r>
        <w:r w:rsidR="0033270F" w:rsidRPr="00F0394C">
          <w:rPr>
            <w:rFonts w:cs="Times New Roman"/>
            <w:rPrChange w:id="412" w:author="Máté Kiss" w:date="2022-03-27T19:05:00Z">
              <w:rPr/>
            </w:rPrChange>
          </w:rPr>
          <w:t>L</w:t>
        </w:r>
        <w:r w:rsidR="00732038" w:rsidRPr="00F0394C">
          <w:rPr>
            <w:rFonts w:cs="Times New Roman"/>
            <w:rPrChange w:id="413" w:author="Máté Kiss" w:date="2022-03-27T19:05:00Z">
              <w:rPr/>
            </w:rPrChange>
          </w:rPr>
          <w:t>eggyakrabban természetesen kiszolgáló szerepe van: a vállalkozások által megtermelt értékek tárolója.</w:t>
        </w:r>
      </w:ins>
      <w:ins w:id="414" w:author="Máté Kiss" w:date="2022-03-08T22:27:00Z">
        <w:r w:rsidR="00025573" w:rsidRPr="00F0394C">
          <w:rPr>
            <w:rFonts w:cs="Times New Roman"/>
            <w:rPrChange w:id="415" w:author="Máté Kiss" w:date="2022-03-27T19:05:00Z">
              <w:rPr/>
            </w:rPrChange>
          </w:rPr>
          <w:t xml:space="preserve"> Célja a nyersanyag biztonságos tárolása a </w:t>
        </w:r>
        <w:r w:rsidR="00025573" w:rsidRPr="00F0394C">
          <w:rPr>
            <w:rFonts w:cs="Times New Roman"/>
            <w:rPrChange w:id="416" w:author="Máté Kiss" w:date="2022-03-27T19:05:00Z">
              <w:rPr/>
            </w:rPrChange>
          </w:rPr>
          <w:lastRenderedPageBreak/>
          <w:t>felhasználásáig, fizikai tulajdonságainak megőrzése.</w:t>
        </w:r>
      </w:ins>
      <w:ins w:id="417" w:author="Máté Kiss" w:date="2022-03-08T22:28:00Z">
        <w:r w:rsidR="00362E42" w:rsidRPr="00F0394C">
          <w:rPr>
            <w:rFonts w:cs="Times New Roman"/>
            <w:rPrChange w:id="418" w:author="Máté Kiss" w:date="2022-03-27T19:05:00Z">
              <w:rPr/>
            </w:rPrChange>
          </w:rPr>
          <w:t xml:space="preserve"> A raktárakat, raktározás rendszereket elsősorban a különböző munkafolyamatok gazdaságos kapacitási különbségeinek kiegyenlítése teszi szükségessé</w:t>
        </w:r>
      </w:ins>
      <w:ins w:id="419" w:author="Máté Kiss" w:date="2022-03-08T22:29:00Z">
        <w:r w:rsidR="00BD4FD9" w:rsidRPr="00F0394C">
          <w:rPr>
            <w:rFonts w:cs="Times New Roman"/>
            <w:rPrChange w:id="420" w:author="Máté Kiss" w:date="2022-03-27T19:05:00Z">
              <w:rPr/>
            </w:rPrChange>
          </w:rPr>
          <w:t>,</w:t>
        </w:r>
      </w:ins>
      <w:ins w:id="421" w:author="Máté Kiss" w:date="2022-03-08T22:28:00Z">
        <w:r w:rsidR="00362E42" w:rsidRPr="00F0394C">
          <w:rPr>
            <w:rFonts w:cs="Times New Roman"/>
            <w:rPrChange w:id="422" w:author="Máté Kiss" w:date="2022-03-27T19:05:00Z">
              <w:rPr/>
            </w:rPrChange>
          </w:rPr>
          <w:t xml:space="preserve"> </w:t>
        </w:r>
      </w:ins>
      <w:ins w:id="423" w:author="Máté Kiss" w:date="2022-03-08T22:29:00Z">
        <w:r w:rsidR="00BD4FD9" w:rsidRPr="00F0394C">
          <w:rPr>
            <w:rFonts w:cs="Times New Roman"/>
            <w:rPrChange w:id="424" w:author="Máté Kiss" w:date="2022-03-27T19:05:00Z">
              <w:rPr/>
            </w:rPrChange>
          </w:rPr>
          <w:t>m</w:t>
        </w:r>
      </w:ins>
      <w:ins w:id="425" w:author="Máté Kiss" w:date="2022-03-08T22:28:00Z">
        <w:r w:rsidR="00362E42" w:rsidRPr="00F0394C">
          <w:rPr>
            <w:rFonts w:cs="Times New Roman"/>
            <w:rPrChange w:id="426" w:author="Máté Kiss" w:date="2022-03-27T19:05:00Z">
              <w:rPr/>
            </w:rPrChange>
          </w:rPr>
          <w:t>int például a beszerzéskori optimális mennyiség</w:t>
        </w:r>
      </w:ins>
      <w:ins w:id="427" w:author="Máté Kiss" w:date="2022-03-08T22:29:00Z">
        <w:r w:rsidR="00BD4FD9" w:rsidRPr="00F0394C">
          <w:rPr>
            <w:rFonts w:cs="Times New Roman"/>
            <w:rPrChange w:id="428" w:author="Máté Kiss" w:date="2022-03-27T19:05:00Z">
              <w:rPr/>
            </w:rPrChange>
          </w:rPr>
          <w:t>.</w:t>
        </w:r>
      </w:ins>
      <w:ins w:id="429" w:author="Máté Kiss" w:date="2022-03-08T22:28:00Z">
        <w:r w:rsidR="00362E42" w:rsidRPr="00F0394C">
          <w:rPr>
            <w:rFonts w:cs="Times New Roman"/>
            <w:rPrChange w:id="430" w:author="Máté Kiss" w:date="2022-03-27T19:05:00Z">
              <w:rPr/>
            </w:rPrChange>
          </w:rPr>
          <w:t xml:space="preserve"> A raktározás sajátos szerepet tölt be a kitermeléstől a felhasználásig terjedő komplex folyamatrendszerben. A raktárak a részfolyamatok összekötő elemei</w:t>
        </w:r>
      </w:ins>
      <w:ins w:id="431" w:author="Máté Kiss" w:date="2022-03-08T22:29:00Z">
        <w:r w:rsidR="00362E42" w:rsidRPr="00F0394C">
          <w:rPr>
            <w:rFonts w:cs="Times New Roman"/>
            <w:rPrChange w:id="432" w:author="Máté Kiss" w:date="2022-03-27T19:05:00Z">
              <w:rPr/>
            </w:rPrChange>
          </w:rPr>
          <w:t>.</w:t>
        </w:r>
      </w:ins>
      <w:ins w:id="433" w:author="Máté Kiss" w:date="2022-03-08T22:21:00Z">
        <w:r w:rsidR="00517BB4" w:rsidRPr="00F0394C">
          <w:rPr>
            <w:rFonts w:cs="Times New Roman"/>
            <w:color w:val="202122"/>
            <w:sz w:val="21"/>
            <w:szCs w:val="21"/>
            <w:shd w:val="clear" w:color="auto" w:fill="FFFFFF"/>
            <w:rPrChange w:id="434" w:author="Máté Kiss" w:date="2022-03-27T19:05:00Z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rPrChange>
          </w:rPr>
          <w:t xml:space="preserve"> </w:t>
        </w:r>
        <w:r w:rsidR="00517BB4" w:rsidRPr="00F0394C">
          <w:rPr>
            <w:rFonts w:cs="Times New Roman"/>
            <w:color w:val="202122"/>
            <w:sz w:val="22"/>
            <w:shd w:val="clear" w:color="auto" w:fill="FFFFFF"/>
            <w:rPrChange w:id="435" w:author="Máté Kiss" w:date="2022-03-27T19:05:00Z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rPrChange>
          </w:rPr>
          <w:t xml:space="preserve">A raktározás történhet nyitott és zárt helyen. </w:t>
        </w:r>
      </w:ins>
      <w:ins w:id="436" w:author="Máté Kiss" w:date="2022-03-08T22:22:00Z">
        <w:r w:rsidR="006C746D" w:rsidRPr="00F0394C">
          <w:rPr>
            <w:rFonts w:cs="Times New Roman"/>
            <w:color w:val="202122"/>
            <w:shd w:val="clear" w:color="auto" w:fill="FFFFFF"/>
            <w:rPrChange w:id="437" w:author="Máté Kiss" w:date="2022-03-27T19:05:00Z">
              <w:rPr>
                <w:color w:val="202122"/>
                <w:shd w:val="clear" w:color="auto" w:fill="FFFFFF"/>
              </w:rPr>
            </w:rPrChange>
          </w:rPr>
          <w:t>Zárt</w:t>
        </w:r>
      </w:ins>
      <w:ins w:id="438" w:author="Máté Kiss" w:date="2022-03-08T22:21:00Z">
        <w:r w:rsidR="00517BB4" w:rsidRPr="00F0394C">
          <w:rPr>
            <w:rFonts w:cs="Times New Roman"/>
            <w:color w:val="202122"/>
            <w:sz w:val="22"/>
            <w:shd w:val="clear" w:color="auto" w:fill="FFFFFF"/>
            <w:rPrChange w:id="439" w:author="Máté Kiss" w:date="2022-03-27T19:05:00Z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rPrChange>
          </w:rPr>
          <w:t xml:space="preserve"> helyen tárolják </w:t>
        </w:r>
      </w:ins>
      <w:ins w:id="440" w:author="Máté Kiss" w:date="2022-03-08T22:22:00Z">
        <w:r w:rsidR="00CA3ED4" w:rsidRPr="00F0394C">
          <w:rPr>
            <w:rFonts w:cs="Times New Roman"/>
            <w:color w:val="202122"/>
            <w:shd w:val="clear" w:color="auto" w:fill="FFFFFF"/>
            <w:rPrChange w:id="441" w:author="Máté Kiss" w:date="2022-03-27T19:05:00Z">
              <w:rPr>
                <w:color w:val="202122"/>
                <w:shd w:val="clear" w:color="auto" w:fill="FFFFFF"/>
              </w:rPr>
            </w:rPrChange>
          </w:rPr>
          <w:t>például az elektronikai eszközöket, világítástechnikai te</w:t>
        </w:r>
      </w:ins>
      <w:ins w:id="442" w:author="Máté Kiss" w:date="2022-03-08T22:23:00Z">
        <w:r w:rsidR="002E7C09" w:rsidRPr="00F0394C">
          <w:rPr>
            <w:rFonts w:cs="Times New Roman"/>
            <w:color w:val="202122"/>
            <w:shd w:val="clear" w:color="auto" w:fill="FFFFFF"/>
            <w:rPrChange w:id="443" w:author="Máté Kiss" w:date="2022-03-27T19:05:00Z">
              <w:rPr>
                <w:color w:val="202122"/>
                <w:shd w:val="clear" w:color="auto" w:fill="FFFFFF"/>
              </w:rPr>
            </w:rPrChange>
          </w:rPr>
          <w:t>r</w:t>
        </w:r>
      </w:ins>
      <w:ins w:id="444" w:author="Máté Kiss" w:date="2022-03-08T22:22:00Z">
        <w:r w:rsidR="00CA3ED4" w:rsidRPr="00F0394C">
          <w:rPr>
            <w:rFonts w:cs="Times New Roman"/>
            <w:color w:val="202122"/>
            <w:shd w:val="clear" w:color="auto" w:fill="FFFFFF"/>
            <w:rPrChange w:id="445" w:author="Máté Kiss" w:date="2022-03-27T19:05:00Z">
              <w:rPr>
                <w:color w:val="202122"/>
                <w:shd w:val="clear" w:color="auto" w:fill="FFFFFF"/>
              </w:rPr>
            </w:rPrChange>
          </w:rPr>
          <w:t>mékeket</w:t>
        </w:r>
      </w:ins>
      <w:ins w:id="446" w:author="Máté Kiss" w:date="2022-03-08T22:23:00Z">
        <w:r w:rsidR="00EB4E48" w:rsidRPr="00F0394C">
          <w:rPr>
            <w:rFonts w:cs="Times New Roman"/>
            <w:color w:val="202122"/>
            <w:shd w:val="clear" w:color="auto" w:fill="FFFFFF"/>
            <w:rPrChange w:id="447" w:author="Máté Kiss" w:date="2022-03-27T19:05:00Z">
              <w:rPr>
                <w:color w:val="202122"/>
                <w:shd w:val="clear" w:color="auto" w:fill="FFFFFF"/>
              </w:rPr>
            </w:rPrChange>
          </w:rPr>
          <w:t xml:space="preserve"> </w:t>
        </w:r>
        <w:r w:rsidR="00B377C6" w:rsidRPr="00F0394C">
          <w:rPr>
            <w:rFonts w:cs="Times New Roman"/>
            <w:color w:val="202122"/>
            <w:shd w:val="clear" w:color="auto" w:fill="FFFFFF"/>
            <w:rPrChange w:id="448" w:author="Máté Kiss" w:date="2022-03-27T19:05:00Z">
              <w:rPr>
                <w:color w:val="202122"/>
                <w:shd w:val="clear" w:color="auto" w:fill="FFFFFF"/>
              </w:rPr>
            </w:rPrChange>
          </w:rPr>
          <w:t xml:space="preserve">(izzók, </w:t>
        </w:r>
        <w:r w:rsidR="006F40B5" w:rsidRPr="00F0394C">
          <w:rPr>
            <w:rFonts w:cs="Times New Roman"/>
            <w:color w:val="202122"/>
            <w:shd w:val="clear" w:color="auto" w:fill="FFFFFF"/>
            <w:rPrChange w:id="449" w:author="Máté Kiss" w:date="2022-03-27T19:05:00Z">
              <w:rPr>
                <w:color w:val="202122"/>
                <w:shd w:val="clear" w:color="auto" w:fill="FFFFFF"/>
              </w:rPr>
            </w:rPrChange>
          </w:rPr>
          <w:t>LED-</w:t>
        </w:r>
        <w:r w:rsidR="00B377C6" w:rsidRPr="00F0394C">
          <w:rPr>
            <w:rFonts w:cs="Times New Roman"/>
            <w:color w:val="202122"/>
            <w:shd w:val="clear" w:color="auto" w:fill="FFFFFF"/>
            <w:rPrChange w:id="450" w:author="Máté Kiss" w:date="2022-03-27T19:05:00Z">
              <w:rPr>
                <w:color w:val="202122"/>
                <w:shd w:val="clear" w:color="auto" w:fill="FFFFFF"/>
              </w:rPr>
            </w:rPrChange>
          </w:rPr>
          <w:t>szalagok)</w:t>
        </w:r>
        <w:r w:rsidR="002E7C09" w:rsidRPr="00F0394C">
          <w:rPr>
            <w:rFonts w:cs="Times New Roman"/>
            <w:color w:val="202122"/>
            <w:shd w:val="clear" w:color="auto" w:fill="FFFFFF"/>
            <w:rPrChange w:id="451" w:author="Máté Kiss" w:date="2022-03-27T19:05:00Z">
              <w:rPr>
                <w:color w:val="202122"/>
                <w:shd w:val="clear" w:color="auto" w:fill="FFFFFF"/>
              </w:rPr>
            </w:rPrChange>
          </w:rPr>
          <w:t>.</w:t>
        </w:r>
        <w:r w:rsidR="001963E6" w:rsidRPr="00F0394C">
          <w:rPr>
            <w:rFonts w:cs="Times New Roman"/>
            <w:color w:val="202122"/>
            <w:shd w:val="clear" w:color="auto" w:fill="FFFFFF"/>
            <w:rPrChange w:id="452" w:author="Máté Kiss" w:date="2022-03-27T19:05:00Z">
              <w:rPr>
                <w:color w:val="202122"/>
                <w:shd w:val="clear" w:color="auto" w:fill="FFFFFF"/>
              </w:rPr>
            </w:rPrChange>
          </w:rPr>
          <w:t xml:space="preserve"> </w:t>
        </w:r>
      </w:ins>
      <w:ins w:id="453" w:author="Máté Kiss" w:date="2022-03-08T22:31:00Z">
        <w:r w:rsidR="00997E39" w:rsidRPr="00F0394C">
          <w:rPr>
            <w:rFonts w:cs="Times New Roman"/>
            <w:rPrChange w:id="454" w:author="Máté Kiss" w:date="2022-03-27T19:05:00Z">
              <w:rPr/>
            </w:rPrChange>
          </w:rPr>
          <w:t>A raktározás általában valamely üzlet zavartalan és folyamatos működését, valamint az eszközök, nyersanyagok, félkész- és késztermékek szakszerű, veszteségmentes megőrzését szolgálja mindaddig, míg azok felhasználásra, illetve értékesítésre kerülnek.</w:t>
        </w:r>
        <w:r w:rsidR="00752322" w:rsidRPr="00F0394C">
          <w:rPr>
            <w:rFonts w:cs="Times New Roman"/>
            <w:rPrChange w:id="455" w:author="Máté Kiss" w:date="2022-03-27T19:05:00Z">
              <w:rPr/>
            </w:rPrChange>
          </w:rPr>
          <w:t xml:space="preserve"> </w:t>
        </w:r>
      </w:ins>
      <w:ins w:id="456" w:author="Máté Kiss" w:date="2022-03-08T22:32:00Z">
        <w:r w:rsidR="00D7345E" w:rsidRPr="00F0394C">
          <w:rPr>
            <w:rFonts w:cs="Times New Roman"/>
            <w:rPrChange w:id="457" w:author="Máté Kiss" w:date="2022-03-27T19:05:00Z">
              <w:rPr/>
            </w:rPrChange>
          </w:rPr>
          <w:t>A raktározás folyamata a következő részfolyamatokat foglalja magába: az áru átvétele, az áru tárolása, kezelése, az áru kiadása.</w:t>
        </w:r>
        <w:r w:rsidR="004C33AD" w:rsidRPr="00F0394C">
          <w:rPr>
            <w:rFonts w:cs="Times New Roman"/>
            <w:rPrChange w:id="458" w:author="Máté Kiss" w:date="2022-03-27T19:05:00Z">
              <w:rPr/>
            </w:rPrChange>
          </w:rPr>
          <w:t xml:space="preserve"> </w:t>
        </w:r>
      </w:ins>
      <w:ins w:id="459" w:author="Máté Kiss" w:date="2022-03-08T22:33:00Z">
        <w:r w:rsidR="005133F7" w:rsidRPr="00F0394C">
          <w:rPr>
            <w:rFonts w:cs="Times New Roman"/>
            <w:rPrChange w:id="460" w:author="Máté Kiss" w:date="2022-03-27T19:05:00Z">
              <w:rPr/>
            </w:rPrChange>
          </w:rPr>
          <w:t>Az egész folyamat kezdete az áruátvétel</w:t>
        </w:r>
      </w:ins>
      <w:ins w:id="461" w:author="Máté Kiss" w:date="2022-03-08T22:34:00Z">
        <w:r w:rsidR="005133F7" w:rsidRPr="00F0394C">
          <w:rPr>
            <w:rFonts w:cs="Times New Roman"/>
            <w:rPrChange w:id="462" w:author="Máté Kiss" w:date="2022-03-27T19:05:00Z">
              <w:rPr/>
            </w:rPrChange>
          </w:rPr>
          <w:t>, ahol rögzíteni lehet a beszállítót, az áruátvételt végző személyt, időpontot, pontos mennyiséget.</w:t>
        </w:r>
        <w:r w:rsidR="00AC219C" w:rsidRPr="00F0394C">
          <w:rPr>
            <w:rFonts w:cs="Times New Roman"/>
            <w:rPrChange w:id="463" w:author="Máté Kiss" w:date="2022-03-27T19:05:00Z">
              <w:rPr/>
            </w:rPrChange>
          </w:rPr>
          <w:t xml:space="preserve"> Az áruátvétel után a termékeket raktározni kell.</w:t>
        </w:r>
      </w:ins>
    </w:p>
    <w:p w14:paraId="0FE7C5B6" w14:textId="3655CAF6" w:rsidR="005A0AEA" w:rsidRDefault="005A0AEA" w:rsidP="005A0AEA">
      <w:pPr>
        <w:pStyle w:val="Cmsor2"/>
        <w:rPr>
          <w:ins w:id="464" w:author="Máté Kiss" w:date="2022-03-09T18:53:00Z"/>
        </w:rPr>
      </w:pPr>
      <w:bookmarkStart w:id="465" w:name="_Toc100073684"/>
      <w:ins w:id="466" w:author="Máté Kiss" w:date="2022-03-09T18:53:00Z">
        <w:r>
          <w:t>Adatbázis</w:t>
        </w:r>
        <w:bookmarkEnd w:id="465"/>
      </w:ins>
    </w:p>
    <w:p w14:paraId="14581491" w14:textId="3CE5C43A" w:rsidR="005A0AEA" w:rsidRDefault="00333612">
      <w:pPr>
        <w:rPr>
          <w:ins w:id="467" w:author="Máté Kiss" w:date="2022-03-20T19:55:00Z"/>
          <w:shd w:val="clear" w:color="auto" w:fill="FFFFFF"/>
        </w:rPr>
      </w:pPr>
      <w:ins w:id="468" w:author="Máté Kiss" w:date="2022-03-09T19:22:00Z">
        <w:r w:rsidRPr="00333612">
          <w:rPr>
            <w:shd w:val="clear" w:color="auto" w:fill="FFFFFF"/>
            <w:rPrChange w:id="469" w:author="Máté Kiss" w:date="2022-03-09T19:22:00Z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rPrChange>
          </w:rPr>
          <w:t>A tervezést alapvetően meghatározza, hogy milyen információs egységekkel szeretnénk dolgozni, illetve az egyes adatelemek között milyen mélyebb összefüggés adott. Ezen lépések egyike sem formalizálható, nincs általános algoritmus a megoldásukra, hiszen az adatbázisokban bármilyen ismeretet leírhatunk, tárolhatunk, lényegében korlátozás nélkül.</w:t>
        </w:r>
        <w:r w:rsidR="00615A5C">
          <w:rPr>
            <w:shd w:val="clear" w:color="auto" w:fill="FFFFFF"/>
          </w:rPr>
          <w:t xml:space="preserve"> </w:t>
        </w:r>
      </w:ins>
      <w:ins w:id="470" w:author="Máté Kiss" w:date="2022-03-09T19:23:00Z">
        <w:r w:rsidR="00615A5C">
          <w:rPr>
            <w:shd w:val="clear" w:color="auto" w:fill="FFFFFF"/>
          </w:rPr>
          <w:t xml:space="preserve">Minden fontosabb tulajdonságot rögzíteni kell, amely a későbbiekben </w:t>
        </w:r>
      </w:ins>
      <w:ins w:id="471" w:author="Máté Kiss" w:date="2022-03-09T19:24:00Z">
        <w:r w:rsidR="00615A5C">
          <w:rPr>
            <w:shd w:val="clear" w:color="auto" w:fill="FFFFFF"/>
          </w:rPr>
          <w:t>segítségünkre lesznek az adatok feldolgozása során és elkerülendő a redun</w:t>
        </w:r>
      </w:ins>
      <w:ins w:id="472" w:author="Máté Kiss" w:date="2022-03-09T19:25:00Z">
        <w:r w:rsidR="00615A5C">
          <w:rPr>
            <w:shd w:val="clear" w:color="auto" w:fill="FFFFFF"/>
          </w:rPr>
          <w:t>dancia</w:t>
        </w:r>
        <w:r w:rsidR="00B72464">
          <w:rPr>
            <w:shd w:val="clear" w:color="auto" w:fill="FFFFFF"/>
          </w:rPr>
          <w:t>.</w:t>
        </w:r>
      </w:ins>
    </w:p>
    <w:p w14:paraId="02B7AFB0" w14:textId="77777777" w:rsidR="00951C92" w:rsidRDefault="00225B9C">
      <w:pPr>
        <w:keepNext/>
        <w:rPr>
          <w:ins w:id="473" w:author="Máté Kiss" w:date="2022-03-31T18:33:00Z"/>
        </w:rPr>
        <w:pPrChange w:id="474" w:author="Máté Kiss" w:date="2022-03-31T18:33:00Z">
          <w:pPr/>
        </w:pPrChange>
      </w:pPr>
      <w:ins w:id="475" w:author="Máté Kiss" w:date="2022-03-20T19:55:00Z">
        <w:r>
          <w:rPr>
            <w:noProof/>
          </w:rPr>
          <w:drawing>
            <wp:inline distT="0" distB="0" distL="0" distR="0" wp14:anchorId="2C3BF4AD" wp14:editId="429FC100">
              <wp:extent cx="5715000" cy="4007808"/>
              <wp:effectExtent l="0" t="0" r="0" b="0"/>
              <wp:docPr id="4" name="Kép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6146" cy="402263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BDBB074" w14:textId="2CB0292F" w:rsidR="00951C92" w:rsidRDefault="00951C92">
      <w:pPr>
        <w:pStyle w:val="Kpalrs"/>
        <w:rPr>
          <w:ins w:id="476" w:author="Máté Kiss" w:date="2022-03-31T18:33:00Z"/>
        </w:rPr>
      </w:pPr>
      <w:ins w:id="477" w:author="Máté Kiss" w:date="2022-03-31T18:33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478" w:name="_Toc99646495"/>
      <w:ins w:id="479" w:author="Máté Kiss" w:date="2022-03-31T19:13:00Z">
        <w:r w:rsidR="00336BBA">
          <w:rPr>
            <w:noProof/>
          </w:rPr>
          <w:t>1</w:t>
        </w:r>
      </w:ins>
      <w:ins w:id="480" w:author="Máté Kiss" w:date="2022-03-31T18:33:00Z">
        <w:r>
          <w:fldChar w:fldCharType="end"/>
        </w:r>
        <w:r>
          <w:t>. ábra</w:t>
        </w:r>
      </w:ins>
      <w:ins w:id="481" w:author="Máté Kiss" w:date="2022-03-31T18:38:00Z">
        <w:r w:rsidR="004B6AA2">
          <w:t xml:space="preserve">: Adatbázis </w:t>
        </w:r>
        <w:r w:rsidR="00771FBD">
          <w:t>táblái</w:t>
        </w:r>
      </w:ins>
      <w:bookmarkEnd w:id="478"/>
    </w:p>
    <w:p w14:paraId="291290AE" w14:textId="0CC1D291" w:rsidR="001C5486" w:rsidRDefault="001C5486">
      <w:pPr>
        <w:rPr>
          <w:ins w:id="482" w:author="Máté Kiss" w:date="2022-03-09T19:31:00Z"/>
          <w:color w:val="202122"/>
          <w:shd w:val="clear" w:color="auto" w:fill="FFFFFF"/>
        </w:rPr>
      </w:pPr>
      <w:ins w:id="483" w:author="Máté Kiss" w:date="2022-03-27T19:11:00Z">
        <w:r>
          <w:rPr>
            <w:color w:val="202122"/>
            <w:shd w:val="clear" w:color="auto" w:fill="FFFFFF"/>
          </w:rPr>
          <w:br w:type="page"/>
        </w:r>
      </w:ins>
    </w:p>
    <w:p w14:paraId="7CD61E3B" w14:textId="5EB47C3E" w:rsidR="0092081C" w:rsidRDefault="0092081C">
      <w:pPr>
        <w:pStyle w:val="Cmsor3"/>
        <w:rPr>
          <w:ins w:id="484" w:author="Máté Kiss" w:date="2022-03-09T19:30:00Z"/>
          <w:shd w:val="clear" w:color="auto" w:fill="FFFFFF"/>
        </w:rPr>
        <w:pPrChange w:id="485" w:author="Máté Kiss" w:date="2022-03-09T19:31:00Z">
          <w:pPr/>
        </w:pPrChange>
      </w:pPr>
      <w:bookmarkStart w:id="486" w:name="_Toc100073685"/>
      <w:ins w:id="487" w:author="Máté Kiss" w:date="2022-03-09T19:31:00Z">
        <w:r>
          <w:rPr>
            <w:shd w:val="clear" w:color="auto" w:fill="FFFFFF"/>
          </w:rPr>
          <w:lastRenderedPageBreak/>
          <w:t>Termék</w:t>
        </w:r>
      </w:ins>
      <w:bookmarkEnd w:id="486"/>
    </w:p>
    <w:p w14:paraId="757C99A7" w14:textId="5490C894" w:rsidR="006B79F2" w:rsidRDefault="006B79F2">
      <w:pPr>
        <w:pStyle w:val="Kpalrs"/>
        <w:keepNext/>
        <w:rPr>
          <w:ins w:id="488" w:author="Máté Kiss" w:date="2022-03-31T19:09:00Z"/>
        </w:rPr>
        <w:pPrChange w:id="489" w:author="Máté Kiss" w:date="2022-03-31T19:09:00Z">
          <w:pPr/>
        </w:pPrChange>
      </w:pPr>
      <w:ins w:id="490" w:author="Máté Kiss" w:date="2022-03-31T19:09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bookmarkStart w:id="491" w:name="_Toc99646724"/>
      <w:ins w:id="492" w:author="Máté Kiss" w:date="2022-03-31T19:11:00Z">
        <w:r w:rsidR="00AB47BF">
          <w:rPr>
            <w:noProof/>
          </w:rPr>
          <w:t>1</w:t>
        </w:r>
      </w:ins>
      <w:ins w:id="493" w:author="Máté Kiss" w:date="2022-03-31T19:09:00Z">
        <w:r>
          <w:fldChar w:fldCharType="end"/>
        </w:r>
        <w:r>
          <w:t xml:space="preserve">. táblázat: Termék </w:t>
        </w:r>
        <w:r w:rsidRPr="003F0A0A">
          <w:t>adatszótár</w:t>
        </w:r>
        <w:bookmarkEnd w:id="491"/>
      </w:ins>
    </w:p>
    <w:tbl>
      <w:tblPr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494" w:author="Máté Kiss" w:date="2022-03-27T19:12:00Z">
          <w:tblPr>
            <w:tblW w:w="10100" w:type="dxa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blBorders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338"/>
        <w:gridCol w:w="1517"/>
        <w:gridCol w:w="638"/>
        <w:gridCol w:w="2013"/>
        <w:gridCol w:w="3685"/>
        <w:tblGridChange w:id="495">
          <w:tblGrid>
            <w:gridCol w:w="2338"/>
            <w:gridCol w:w="1517"/>
            <w:gridCol w:w="638"/>
            <w:gridCol w:w="2013"/>
            <w:gridCol w:w="3685"/>
          </w:tblGrid>
        </w:tblGridChange>
      </w:tblGrid>
      <w:tr w:rsidR="00E94A50" w:rsidRPr="00B14428" w14:paraId="49C76BCD" w14:textId="77777777" w:rsidTr="00406B3D">
        <w:trPr>
          <w:gridAfter w:val="4"/>
          <w:wAfter w:w="7853" w:type="dxa"/>
          <w:trHeight w:val="17"/>
          <w:ins w:id="496" w:author="Máté Kiss" w:date="2022-03-10T20:36:00Z"/>
          <w:trPrChange w:id="497" w:author="Máté Kiss" w:date="2022-03-27T19:12:00Z">
            <w:trPr>
              <w:gridAfter w:val="4"/>
              <w:wAfter w:w="7762" w:type="dxa"/>
            </w:trPr>
          </w:trPrChange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tcPrChange w:id="498" w:author="Máté Kiss" w:date="2022-03-27T19:12:00Z">
              <w:tcPr>
                <w:tcW w:w="2338" w:type="dxa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</w:tcPr>
            </w:tcPrChange>
          </w:tcPr>
          <w:p w14:paraId="22470CFE" w14:textId="4E932564" w:rsidR="00E94A50" w:rsidRDefault="00E94A50">
            <w:pPr>
              <w:spacing w:after="0" w:line="0" w:lineRule="atLeast"/>
              <w:ind w:firstLine="0"/>
              <w:jc w:val="center"/>
              <w:rPr>
                <w:ins w:id="499" w:author="Máté Kiss" w:date="2022-03-10T20:36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500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501" w:author="Máté Kiss" w:date="2022-03-10T20:36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termek</w:t>
              </w:r>
            </w:ins>
          </w:p>
        </w:tc>
      </w:tr>
      <w:tr w:rsidR="00406B3D" w:rsidRPr="00B14428" w14:paraId="40B4B2C5" w14:textId="77777777" w:rsidTr="00406B3D">
        <w:trPr>
          <w:trHeight w:val="41"/>
          <w:ins w:id="502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79DF3A1" w14:textId="37AC3CA8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03" w:author="Máté Kiss" w:date="2022-03-09T19:43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504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505" w:author="Máté Kiss" w:date="2022-03-09T19:4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Oszlop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9862F9" w14:textId="66500ED0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06" w:author="Máté Kiss" w:date="2022-03-09T19:43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507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508" w:author="Máté Kiss" w:date="2022-03-09T19:4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Típus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9AB1F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09" w:author="Máté Kiss" w:date="2022-03-09T19:43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510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511" w:author="Máté Kiss" w:date="2022-03-09T19:43:00Z">
              <w:r w:rsidRPr="00B14428"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Null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244CD48" w14:textId="0DDADD45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12" w:author="Máté Kiss" w:date="2022-03-09T19:43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513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514" w:author="Máté Kiss" w:date="2022-03-10T20:33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Idegen kulcs</w:t>
              </w:r>
            </w:ins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42D08" w14:textId="59CF9EFD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15" w:author="Máté Kiss" w:date="2022-03-09T19:43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516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517" w:author="Máté Kiss" w:date="2022-03-09T19:4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Megjegyzés</w:t>
              </w:r>
            </w:ins>
          </w:p>
        </w:tc>
      </w:tr>
      <w:tr w:rsidR="001651FE" w:rsidRPr="00B14428" w14:paraId="44546ECD" w14:textId="77777777" w:rsidTr="001651FE">
        <w:trPr>
          <w:ins w:id="518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610FF9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19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20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521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termek_id</w:t>
              </w:r>
              <w:proofErr w:type="spell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 </w:t>
              </w:r>
              <w:r w:rsidRPr="00B14428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(</w:t>
              </w:r>
              <w:proofErr w:type="spellStart"/>
              <w:r w:rsidRPr="00B14428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Primary</w:t>
              </w:r>
              <w:proofErr w:type="spellEnd"/>
              <w:r w:rsidRPr="00B14428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AE9CD9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22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523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524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C3FF0E" w14:textId="670D3943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25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26" w:author="Máté Kiss" w:date="2022-03-27T19:13:00Z">
                <w:pPr>
                  <w:spacing w:after="0" w:line="240" w:lineRule="auto"/>
                </w:pPr>
              </w:pPrChange>
            </w:pPr>
            <w:ins w:id="527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53CCF2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28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29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0EA2167" w14:textId="584C04E9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30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31" w:author="Máté Kiss" w:date="2022-03-27T19:13:00Z">
                <w:pPr>
                  <w:spacing w:after="0" w:line="240" w:lineRule="auto"/>
                </w:pPr>
              </w:pPrChange>
            </w:pPr>
            <w:ins w:id="532" w:author="Máté Kiss" w:date="2022-03-09T19:50:00Z">
              <w: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AUTO_INCREMENT</w:t>
              </w:r>
            </w:ins>
            <w:ins w:id="533" w:author="Máté Kiss" w:date="2022-03-09T20:33:00Z">
              <w: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, egyedi azonosító</w:t>
              </w:r>
            </w:ins>
          </w:p>
        </w:tc>
      </w:tr>
      <w:tr w:rsidR="001651FE" w:rsidRPr="00B14428" w14:paraId="67A1B429" w14:textId="77777777" w:rsidTr="001651FE">
        <w:trPr>
          <w:ins w:id="534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182CAD8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35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36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537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nev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AC8DA5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38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539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540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50)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3C2D03A" w14:textId="0D1D7B1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41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42" w:author="Máté Kiss" w:date="2022-03-27T19:13:00Z">
                <w:pPr>
                  <w:spacing w:after="0" w:line="240" w:lineRule="auto"/>
                </w:pPr>
              </w:pPrChange>
            </w:pPr>
            <w:ins w:id="543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CD604E0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44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45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85E4D5" w14:textId="4C0848DF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46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47" w:author="Máté Kiss" w:date="2022-03-27T19:13:00Z">
                <w:pPr>
                  <w:spacing w:after="0" w:line="240" w:lineRule="auto"/>
                </w:pPr>
              </w:pPrChange>
            </w:pPr>
            <w:ins w:id="548" w:author="Máté Kiss" w:date="2022-03-09T20:30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 termék neve</w:t>
              </w:r>
            </w:ins>
          </w:p>
        </w:tc>
      </w:tr>
      <w:tr w:rsidR="001651FE" w:rsidRPr="00B14428" w14:paraId="726754A2" w14:textId="77777777" w:rsidTr="001651FE">
        <w:trPr>
          <w:ins w:id="549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DE0EE1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50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51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552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ar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EDC447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53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554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555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8F98E8" w14:textId="2D17AE8D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56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57" w:author="Máté Kiss" w:date="2022-03-27T19:13:00Z">
                <w:pPr>
                  <w:spacing w:after="0" w:line="240" w:lineRule="auto"/>
                </w:pPr>
              </w:pPrChange>
            </w:pPr>
            <w:ins w:id="558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9E51F27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59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60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E8E0EE" w14:textId="681A179E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61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62" w:author="Máté Kiss" w:date="2022-03-27T19:13:00Z">
                <w:pPr>
                  <w:spacing w:after="0" w:line="240" w:lineRule="auto"/>
                </w:pPr>
              </w:pPrChange>
            </w:pPr>
            <w:ins w:id="563" w:author="Máté Kiss" w:date="2022-03-09T20:30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 termék ára</w:t>
              </w:r>
            </w:ins>
          </w:p>
        </w:tc>
      </w:tr>
      <w:tr w:rsidR="001651FE" w:rsidRPr="00B14428" w14:paraId="589E2C09" w14:textId="77777777" w:rsidTr="001651FE">
        <w:trPr>
          <w:ins w:id="564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E59E4D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65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66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567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keszlet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F6AC71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68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569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570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84234EF" w14:textId="33898916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71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72" w:author="Máté Kiss" w:date="2022-03-27T19:13:00Z">
                <w:pPr>
                  <w:spacing w:after="0" w:line="240" w:lineRule="auto"/>
                </w:pPr>
              </w:pPrChange>
            </w:pPr>
            <w:ins w:id="573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3EDD2D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74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75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EB7F8DE" w14:textId="5A4C733E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76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77" w:author="Máté Kiss" w:date="2022-03-27T19:13:00Z">
                <w:pPr>
                  <w:spacing w:after="0" w:line="240" w:lineRule="auto"/>
                </w:pPr>
              </w:pPrChange>
            </w:pPr>
            <w:ins w:id="578" w:author="Máté Kiss" w:date="2022-03-09T20:30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raktári készlet</w:t>
              </w:r>
            </w:ins>
          </w:p>
        </w:tc>
      </w:tr>
      <w:tr w:rsidR="001651FE" w:rsidRPr="00B14428" w14:paraId="1A6B21B2" w14:textId="77777777" w:rsidTr="001651FE">
        <w:trPr>
          <w:ins w:id="579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BB8B80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80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81" w:author="Máté Kiss" w:date="2022-03-27T19:13:00Z">
                <w:pPr>
                  <w:spacing w:after="0" w:line="240" w:lineRule="auto"/>
                </w:pPr>
              </w:pPrChange>
            </w:pPr>
            <w:ins w:id="582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foglalat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39FB1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83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584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585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721C3E" w14:textId="0A261309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86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87" w:author="Máté Kiss" w:date="2022-03-27T19:13:00Z">
                <w:pPr>
                  <w:spacing w:after="0" w:line="240" w:lineRule="auto"/>
                </w:pPr>
              </w:pPrChange>
            </w:pPr>
            <w:ins w:id="588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F1AA5A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89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90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D20F863" w14:textId="75D54292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91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592" w:author="Máté Kiss" w:date="2022-03-27T19:13:00Z">
                <w:pPr>
                  <w:spacing w:after="0" w:line="240" w:lineRule="auto"/>
                </w:pPr>
              </w:pPrChange>
            </w:pPr>
            <w:ins w:id="593" w:author="Máté Kiss" w:date="2022-03-09T20:30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 termék foglalat</w:t>
              </w:r>
            </w:ins>
            <w:ins w:id="594" w:author="Máté Kiss" w:date="2022-03-09T20:31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j</w:t>
              </w:r>
            </w:ins>
            <w:ins w:id="595" w:author="Máté Kiss" w:date="2022-03-09T20:30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</w:t>
              </w:r>
            </w:ins>
          </w:p>
        </w:tc>
      </w:tr>
      <w:tr w:rsidR="001651FE" w:rsidRPr="00B14428" w14:paraId="3E6CEA51" w14:textId="77777777" w:rsidTr="001651FE">
        <w:trPr>
          <w:ins w:id="596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106574B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597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598" w:author="Máté Kiss" w:date="2022-03-27T19:13:00Z">
                <w:pPr>
                  <w:spacing w:after="0" w:line="240" w:lineRule="auto"/>
                </w:pPr>
              </w:pPrChange>
            </w:pPr>
            <w:ins w:id="599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forma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B4F8C40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00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601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602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5C428FA" w14:textId="45EF1872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03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04" w:author="Máté Kiss" w:date="2022-03-27T19:13:00Z">
                <w:pPr>
                  <w:spacing w:after="0" w:line="240" w:lineRule="auto"/>
                </w:pPr>
              </w:pPrChange>
            </w:pPr>
            <w:ins w:id="605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74AFA3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06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07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82B351" w14:textId="7F5C052B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08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09" w:author="Máté Kiss" w:date="2022-03-27T19:13:00Z">
                <w:pPr>
                  <w:spacing w:after="0" w:line="240" w:lineRule="auto"/>
                </w:pPr>
              </w:pPrChange>
            </w:pPr>
            <w:ins w:id="610" w:author="Máté Kiss" w:date="2022-03-09T20:30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 termék formája</w:t>
              </w:r>
            </w:ins>
          </w:p>
        </w:tc>
      </w:tr>
      <w:tr w:rsidR="001651FE" w:rsidRPr="00B14428" w14:paraId="2D01FA02" w14:textId="77777777" w:rsidTr="001651FE">
        <w:trPr>
          <w:ins w:id="611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82750B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12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13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614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teljesitmeny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DD1045B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15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616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617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A0FD55" w14:textId="3DAE2598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18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19" w:author="Máté Kiss" w:date="2022-03-27T19:13:00Z">
                <w:pPr>
                  <w:spacing w:after="0" w:line="240" w:lineRule="auto"/>
                </w:pPr>
              </w:pPrChange>
            </w:pPr>
            <w:ins w:id="620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4E294F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21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22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C93A1C1" w14:textId="1A4C4B2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23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24" w:author="Máté Kiss" w:date="2022-03-27T19:13:00Z">
                <w:pPr>
                  <w:spacing w:after="0" w:line="240" w:lineRule="auto"/>
                </w:pPr>
              </w:pPrChange>
            </w:pPr>
            <w:ins w:id="625" w:author="Máté Kiss" w:date="2022-03-09T20:31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 termék wattban mért teljesítménye</w:t>
              </w:r>
            </w:ins>
            <w:ins w:id="626" w:author="Máté Kiss" w:date="2022-03-16T17:44:00Z">
              <w:r w:rsidR="00F7603D">
                <w:rPr>
                  <w:rFonts w:eastAsia="Times New Roman" w:cs="Times New Roman"/>
                  <w:sz w:val="20"/>
                  <w:szCs w:val="20"/>
                  <w:lang w:eastAsia="hu-HU"/>
                </w:rPr>
                <w:t xml:space="preserve"> (Watt)</w:t>
              </w:r>
            </w:ins>
          </w:p>
        </w:tc>
      </w:tr>
      <w:tr w:rsidR="001651FE" w:rsidRPr="00B14428" w14:paraId="02C2E0DC" w14:textId="77777777" w:rsidTr="001651FE">
        <w:trPr>
          <w:ins w:id="627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C4DC22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28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29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630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szinhomerseklet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3DABE9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31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632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633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7F90640" w14:textId="59CD73C6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34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35" w:author="Máté Kiss" w:date="2022-03-27T19:13:00Z">
                <w:pPr>
                  <w:spacing w:after="0" w:line="240" w:lineRule="auto"/>
                </w:pPr>
              </w:pPrChange>
            </w:pPr>
            <w:ins w:id="636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D588260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37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38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8E5500" w14:textId="2282B01F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39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40" w:author="Máté Kiss" w:date="2022-03-27T19:13:00Z">
                <w:pPr>
                  <w:spacing w:after="0" w:line="240" w:lineRule="auto"/>
                </w:pPr>
              </w:pPrChange>
            </w:pPr>
            <w:ins w:id="641" w:author="Máté Kiss" w:date="2022-03-09T20:31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az izzó színhőmérséklete</w:t>
              </w:r>
            </w:ins>
            <w:ins w:id="642" w:author="Máté Kiss" w:date="2022-03-16T17:44:00Z">
              <w:r w:rsidR="009A700D">
                <w:rPr>
                  <w:rFonts w:eastAsia="Times New Roman" w:cs="Times New Roman"/>
                  <w:sz w:val="20"/>
                  <w:szCs w:val="20"/>
                  <w:lang w:eastAsia="hu-HU"/>
                </w:rPr>
                <w:t xml:space="preserve"> (Kelvin)</w:t>
              </w:r>
            </w:ins>
          </w:p>
        </w:tc>
      </w:tr>
      <w:tr w:rsidR="001651FE" w:rsidRPr="00B14428" w14:paraId="0C1974B9" w14:textId="77777777" w:rsidTr="001651FE">
        <w:trPr>
          <w:ins w:id="643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6489EE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44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45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646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termekkod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C470D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47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648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649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F0EA487" w14:textId="4ACCA27B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50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51" w:author="Máté Kiss" w:date="2022-03-27T19:13:00Z">
                <w:pPr>
                  <w:spacing w:after="0" w:line="240" w:lineRule="auto"/>
                </w:pPr>
              </w:pPrChange>
            </w:pPr>
            <w:ins w:id="652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8346C05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53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54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20E47F" w14:textId="607C37E4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55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56" w:author="Máté Kiss" w:date="2022-03-27T19:13:00Z">
                <w:pPr>
                  <w:spacing w:after="0" w:line="240" w:lineRule="auto"/>
                </w:pPr>
              </w:pPrChange>
            </w:pPr>
            <w:ins w:id="657" w:author="Máté Kiss" w:date="2022-03-09T20:31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a termék egyedi szöveges azono</w:t>
              </w:r>
            </w:ins>
            <w:ins w:id="658" w:author="Máté Kiss" w:date="2022-03-09T20:32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sítója</w:t>
              </w:r>
            </w:ins>
          </w:p>
        </w:tc>
      </w:tr>
      <w:tr w:rsidR="001651FE" w:rsidRPr="00B14428" w14:paraId="03298856" w14:textId="77777777" w:rsidTr="001651FE">
        <w:trPr>
          <w:ins w:id="659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88119EC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60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61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662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ean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BCC381E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63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664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665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13)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491B861" w14:textId="4944BFE4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66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67" w:author="Máté Kiss" w:date="2022-03-27T19:13:00Z">
                <w:pPr>
                  <w:spacing w:after="0" w:line="240" w:lineRule="auto"/>
                </w:pPr>
              </w:pPrChange>
            </w:pPr>
            <w:ins w:id="668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C50B1D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69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70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7484BF9" w14:textId="1DD371A2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71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72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673" w:author="Máté Kiss" w:date="2022-03-09T20:32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ean</w:t>
              </w:r>
              <w:proofErr w:type="spellEnd"/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-kód</w:t>
              </w:r>
            </w:ins>
          </w:p>
        </w:tc>
      </w:tr>
      <w:tr w:rsidR="001651FE" w:rsidRPr="00B14428" w14:paraId="0FB43591" w14:textId="77777777" w:rsidTr="001651FE">
        <w:trPr>
          <w:ins w:id="674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1C6A75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75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76" w:author="Máté Kiss" w:date="2022-03-27T19:13:00Z">
                <w:pPr>
                  <w:spacing w:after="0" w:line="240" w:lineRule="auto"/>
                </w:pPr>
              </w:pPrChange>
            </w:pPr>
            <w:ins w:id="677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allapot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2CE610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78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679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680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482F2AB" w14:textId="3EF53B1D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81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82" w:author="Máté Kiss" w:date="2022-03-27T19:13:00Z">
                <w:pPr>
                  <w:spacing w:after="0" w:line="240" w:lineRule="auto"/>
                </w:pPr>
              </w:pPrChange>
            </w:pPr>
            <w:ins w:id="683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0D885DB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84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85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D93E5EC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86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87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1651FE" w:rsidRPr="00B14428" w14:paraId="28B67DF9" w14:textId="77777777" w:rsidTr="001651FE">
        <w:trPr>
          <w:ins w:id="688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9E4DCC3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89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90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691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leiras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BF60545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92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693" w:author="Máté Kiss" w:date="2022-03-27T19:13:00Z">
                <w:pPr>
                  <w:spacing w:after="0" w:line="240" w:lineRule="auto"/>
                </w:pPr>
              </w:pPrChange>
            </w:pPr>
            <w:ins w:id="694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text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8351F80" w14:textId="7B8ACC71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95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696" w:author="Máté Kiss" w:date="2022-03-27T19:13:00Z">
                <w:pPr>
                  <w:spacing w:after="0" w:line="240" w:lineRule="auto"/>
                </w:pPr>
              </w:pPrChange>
            </w:pPr>
            <w:ins w:id="697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49E7695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698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699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E381901" w14:textId="2956FA2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00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701" w:author="Máté Kiss" w:date="2022-03-27T19:13:00Z">
                <w:pPr>
                  <w:spacing w:after="0" w:line="240" w:lineRule="auto"/>
                </w:pPr>
              </w:pPrChange>
            </w:pPr>
            <w:ins w:id="702" w:author="Máté Kiss" w:date="2022-03-09T20:32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részletes, szöveges leírás</w:t>
              </w:r>
            </w:ins>
          </w:p>
        </w:tc>
      </w:tr>
      <w:tr w:rsidR="001651FE" w:rsidRPr="00B14428" w14:paraId="4688E4AD" w14:textId="77777777" w:rsidTr="001651FE">
        <w:trPr>
          <w:ins w:id="703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1E5BABA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04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705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706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elerheto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5393E5F" w14:textId="620E7DE6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07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708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proofErr w:type="gramStart"/>
            <w:ins w:id="709" w:author="Máté Kiss" w:date="2022-03-09T20:25:00Z">
              <w:r>
                <w:rPr>
                  <w:color w:val="000000"/>
                  <w:sz w:val="27"/>
                  <w:szCs w:val="27"/>
                  <w:shd w:val="clear" w:color="auto" w:fill="FFFFFF"/>
                </w:rPr>
                <w:t>enum</w:t>
              </w:r>
              <w:proofErr w:type="spellEnd"/>
              <w:r>
                <w:rPr>
                  <w:color w:val="000000"/>
                  <w:sz w:val="27"/>
                  <w:szCs w:val="27"/>
                  <w:shd w:val="clear" w:color="auto" w:fill="FFFFFF"/>
                </w:rPr>
                <w:t>(</w:t>
              </w:r>
              <w:proofErr w:type="gramEnd"/>
              <w:r>
                <w:rPr>
                  <w:color w:val="000000"/>
                  <w:sz w:val="27"/>
                  <w:szCs w:val="27"/>
                  <w:shd w:val="clear" w:color="auto" w:fill="FFFFFF"/>
                </w:rPr>
                <w:t>'1', '0')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1AA353" w14:textId="14EF3861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10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711" w:author="Máté Kiss" w:date="2022-03-27T19:13:00Z">
                <w:pPr>
                  <w:spacing w:after="0" w:line="240" w:lineRule="auto"/>
                </w:pPr>
              </w:pPrChange>
            </w:pPr>
            <w:ins w:id="712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8E2395F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13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714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9BFBC37" w14:textId="2A8B8388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15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716" w:author="Máté Kiss" w:date="2022-03-27T19:13:00Z">
                <w:pPr>
                  <w:spacing w:after="0" w:line="240" w:lineRule="auto"/>
                </w:pPr>
              </w:pPrChange>
            </w:pPr>
            <w:ins w:id="717" w:author="Máté Kiss" w:date="2022-03-09T20:32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webshopban való megjelenítés</w:t>
              </w:r>
            </w:ins>
          </w:p>
        </w:tc>
      </w:tr>
      <w:tr w:rsidR="001651FE" w:rsidRPr="00B14428" w14:paraId="4CCD9872" w14:textId="77777777" w:rsidTr="001651FE">
        <w:trPr>
          <w:ins w:id="718" w:author="Máté Kiss" w:date="2022-03-09T19:43:00Z"/>
        </w:trPr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13B67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19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720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721" w:author="Máté Kiss" w:date="2022-03-09T19:43:00Z">
              <w:r w:rsidRPr="00B1442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akcio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098A3" w14:textId="137F4491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22" w:author="Máté Kiss" w:date="2022-03-09T19:43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723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proofErr w:type="gramStart"/>
            <w:ins w:id="724" w:author="Máté Kiss" w:date="2022-03-09T20:25:00Z">
              <w:r>
                <w:rPr>
                  <w:color w:val="000000"/>
                  <w:sz w:val="27"/>
                  <w:szCs w:val="27"/>
                  <w:shd w:val="clear" w:color="auto" w:fill="FFFFFF"/>
                </w:rPr>
                <w:t>enum</w:t>
              </w:r>
              <w:proofErr w:type="spellEnd"/>
              <w:r>
                <w:rPr>
                  <w:color w:val="000000"/>
                  <w:sz w:val="27"/>
                  <w:szCs w:val="27"/>
                  <w:shd w:val="clear" w:color="auto" w:fill="FFFFFF"/>
                </w:rPr>
                <w:t>(</w:t>
              </w:r>
              <w:proofErr w:type="gramEnd"/>
              <w:r>
                <w:rPr>
                  <w:color w:val="000000"/>
                  <w:sz w:val="27"/>
                  <w:szCs w:val="27"/>
                  <w:shd w:val="clear" w:color="auto" w:fill="FFFFFF"/>
                </w:rPr>
                <w:t>'1', '0')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DBC843A" w14:textId="5298E83B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25" w:author="Máté Kiss" w:date="2022-03-09T19:43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726" w:author="Máté Kiss" w:date="2022-03-27T19:13:00Z">
                <w:pPr>
                  <w:spacing w:after="0" w:line="240" w:lineRule="auto"/>
                </w:pPr>
              </w:pPrChange>
            </w:pPr>
            <w:ins w:id="727" w:author="Máté Kiss" w:date="2022-03-09T19:45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Nem</w:t>
              </w:r>
            </w:ins>
          </w:p>
        </w:tc>
        <w:tc>
          <w:tcPr>
            <w:tcW w:w="20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30E2F53" w14:textId="77777777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28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729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23A44DD" w14:textId="68675C36" w:rsidR="00B55677" w:rsidRPr="00B14428" w:rsidRDefault="00B55677">
            <w:pPr>
              <w:spacing w:after="0" w:line="0" w:lineRule="atLeast"/>
              <w:ind w:firstLine="0"/>
              <w:jc w:val="center"/>
              <w:rPr>
                <w:ins w:id="730" w:author="Máté Kiss" w:date="2022-03-09T19:43:00Z"/>
                <w:rFonts w:eastAsia="Times New Roman" w:cs="Times New Roman"/>
                <w:sz w:val="20"/>
                <w:szCs w:val="20"/>
                <w:lang w:eastAsia="hu-HU"/>
              </w:rPr>
              <w:pPrChange w:id="731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</w:tbl>
    <w:p w14:paraId="0F12F76D" w14:textId="417DCB32" w:rsidR="0092081C" w:rsidRDefault="00F10B84">
      <w:pPr>
        <w:ind w:firstLine="708"/>
        <w:rPr>
          <w:ins w:id="732" w:author="Máté Kiss" w:date="2022-03-09T20:28:00Z"/>
        </w:rPr>
        <w:pPrChange w:id="733" w:author="Máté Kiss" w:date="2022-03-31T18:38:00Z">
          <w:pPr/>
        </w:pPrChange>
      </w:pPr>
      <w:ins w:id="734" w:author="Máté Kiss" w:date="2022-03-09T19:49:00Z">
        <w:r>
          <w:t>A termékeket tartalmazó tábl</w:t>
        </w:r>
      </w:ins>
      <w:ins w:id="735" w:author="Máté Kiss" w:date="2022-03-09T19:50:00Z">
        <w:r w:rsidR="002005F8">
          <w:t xml:space="preserve">ának elsődleges kulcsnak a </w:t>
        </w:r>
      </w:ins>
      <w:ins w:id="736" w:author="Máté Kiss" w:date="2022-03-09T19:58:00Z">
        <w:r w:rsidR="00725F80">
          <w:t>„</w:t>
        </w:r>
      </w:ins>
      <w:proofErr w:type="spellStart"/>
      <w:ins w:id="737" w:author="Máté Kiss" w:date="2022-03-09T19:51:00Z">
        <w:r w:rsidR="002005F8">
          <w:t>termek_id</w:t>
        </w:r>
      </w:ins>
      <w:proofErr w:type="spellEnd"/>
      <w:ins w:id="738" w:author="Máté Kiss" w:date="2022-03-09T19:58:00Z">
        <w:r w:rsidR="00725F80">
          <w:t>”</w:t>
        </w:r>
      </w:ins>
      <w:ins w:id="739" w:author="Máté Kiss" w:date="2022-03-09T19:52:00Z">
        <w:r w:rsidR="002005F8">
          <w:t xml:space="preserve"> oszlopot választottu</w:t>
        </w:r>
        <w:r w:rsidR="00B27F77">
          <w:t>k.</w:t>
        </w:r>
        <w:r w:rsidR="00F35D4F">
          <w:t xml:space="preserve"> Ezeknek az értéke </w:t>
        </w:r>
      </w:ins>
      <w:ins w:id="740" w:author="Máté Kiss" w:date="2022-03-09T19:53:00Z">
        <w:r w:rsidR="00F35D4F">
          <w:t xml:space="preserve">minden rekord esetében eltérő. A </w:t>
        </w:r>
      </w:ins>
      <w:ins w:id="741" w:author="Máté Kiss" w:date="2022-03-09T19:58:00Z">
        <w:r w:rsidR="00725F80">
          <w:t>„</w:t>
        </w:r>
      </w:ins>
      <w:proofErr w:type="spellStart"/>
      <w:ins w:id="742" w:author="Máté Kiss" w:date="2022-03-09T19:53:00Z">
        <w:r w:rsidR="00F35D4F">
          <w:t>nev</w:t>
        </w:r>
      </w:ins>
      <w:proofErr w:type="spellEnd"/>
      <w:ins w:id="743" w:author="Máté Kiss" w:date="2022-03-09T19:58:00Z">
        <w:r w:rsidR="00725F80">
          <w:t>”</w:t>
        </w:r>
      </w:ins>
      <w:ins w:id="744" w:author="Máté Kiss" w:date="2022-03-09T19:53:00Z">
        <w:r w:rsidR="00F35D4F">
          <w:t xml:space="preserve"> oszlopban fogjuk tárolni a termék </w:t>
        </w:r>
      </w:ins>
      <w:ins w:id="745" w:author="Máté Kiss" w:date="2022-03-09T19:54:00Z">
        <w:r w:rsidR="00F35D4F">
          <w:t xml:space="preserve">megnevezését (pl. </w:t>
        </w:r>
        <w:proofErr w:type="spellStart"/>
        <w:r w:rsidR="00F35D4F" w:rsidRPr="00F35D4F">
          <w:t>Globe</w:t>
        </w:r>
        <w:proofErr w:type="spellEnd"/>
        <w:r w:rsidR="00F35D4F" w:rsidRPr="00F35D4F">
          <w:t xml:space="preserve"> A60 8W E27 4000K</w:t>
        </w:r>
        <w:r w:rsidR="00F35D4F">
          <w:t>) ezért típusa</w:t>
        </w:r>
      </w:ins>
      <w:ins w:id="746" w:author="Máté Kiss" w:date="2022-03-09T19:55:00Z">
        <w:r w:rsidR="00F35D4F">
          <w:t xml:space="preserve"> 50 karakter hosszú </w:t>
        </w:r>
        <w:proofErr w:type="spellStart"/>
        <w:r w:rsidR="00F35D4F">
          <w:t>varchar</w:t>
        </w:r>
      </w:ins>
      <w:proofErr w:type="spellEnd"/>
      <w:ins w:id="747" w:author="Máté Kiss" w:date="2022-03-09T19:54:00Z">
        <w:r w:rsidR="00F35D4F">
          <w:t xml:space="preserve">. Az </w:t>
        </w:r>
      </w:ins>
      <w:ins w:id="748" w:author="Máté Kiss" w:date="2022-03-09T19:58:00Z">
        <w:r w:rsidR="00725F80">
          <w:t>„</w:t>
        </w:r>
      </w:ins>
      <w:proofErr w:type="spellStart"/>
      <w:ins w:id="749" w:author="Máté Kiss" w:date="2022-03-09T19:54:00Z">
        <w:r w:rsidR="00F35D4F">
          <w:t>ar</w:t>
        </w:r>
      </w:ins>
      <w:proofErr w:type="spellEnd"/>
      <w:ins w:id="750" w:author="Máté Kiss" w:date="2022-03-09T19:58:00Z">
        <w:r w:rsidR="00725F80">
          <w:t>”</w:t>
        </w:r>
      </w:ins>
      <w:ins w:id="751" w:author="Máté Kiss" w:date="2022-03-09T19:54:00Z">
        <w:r w:rsidR="00F35D4F">
          <w:t xml:space="preserve"> o</w:t>
        </w:r>
      </w:ins>
      <w:ins w:id="752" w:author="Máté Kiss" w:date="2022-03-09T19:55:00Z">
        <w:r w:rsidR="00F4423F">
          <w:t>szlopnak neveztük el a vételárat tartalmazó oszlopot</w:t>
        </w:r>
      </w:ins>
      <w:ins w:id="753" w:author="Máté Kiss" w:date="2022-03-09T19:57:00Z">
        <w:r w:rsidR="00F4423F">
          <w:t xml:space="preserve">, amelyet </w:t>
        </w:r>
      </w:ins>
      <w:ins w:id="754" w:author="Máté Kiss" w:date="2022-03-19T16:01:00Z">
        <w:r w:rsidR="00E343A3">
          <w:t>integer</w:t>
        </w:r>
      </w:ins>
      <w:ins w:id="755" w:author="Máté Kiss" w:date="2022-03-09T19:57:00Z">
        <w:r w:rsidR="00F4423F">
          <w:t xml:space="preserve"> típus</w:t>
        </w:r>
        <w:r w:rsidR="00725F80">
          <w:t xml:space="preserve">ú változóként rögzítünk. A </w:t>
        </w:r>
      </w:ins>
      <w:ins w:id="756" w:author="Máté Kiss" w:date="2022-03-09T19:58:00Z">
        <w:r w:rsidR="00725F80">
          <w:t>„</w:t>
        </w:r>
      </w:ins>
      <w:proofErr w:type="spellStart"/>
      <w:ins w:id="757" w:author="Máté Kiss" w:date="2022-03-09T19:57:00Z">
        <w:r w:rsidR="00725F80">
          <w:t>keszlet</w:t>
        </w:r>
      </w:ins>
      <w:proofErr w:type="spellEnd"/>
      <w:ins w:id="758" w:author="Máté Kiss" w:date="2022-03-09T19:58:00Z">
        <w:r w:rsidR="00725F80">
          <w:t>”</w:t>
        </w:r>
      </w:ins>
      <w:ins w:id="759" w:author="Máté Kiss" w:date="2022-03-09T19:57:00Z">
        <w:r w:rsidR="00725F80">
          <w:t xml:space="preserve"> oszlop fogja </w:t>
        </w:r>
      </w:ins>
      <w:ins w:id="760" w:author="Máté Kiss" w:date="2022-03-09T19:58:00Z">
        <w:r w:rsidR="00725F80">
          <w:t>jelenteni a fizikális raktárban található és rendelkezésre álló termékek mennyiségét</w:t>
        </w:r>
        <w:r w:rsidR="00FD4EF3">
          <w:t>, tí</w:t>
        </w:r>
      </w:ins>
      <w:ins w:id="761" w:author="Máté Kiss" w:date="2022-03-09T19:59:00Z">
        <w:r w:rsidR="00FD4EF3">
          <w:t xml:space="preserve">pusa </w:t>
        </w:r>
      </w:ins>
      <w:ins w:id="762" w:author="Máté Kiss" w:date="2022-03-19T16:02:00Z">
        <w:r w:rsidR="00E343A3">
          <w:t>integer</w:t>
        </w:r>
      </w:ins>
      <w:ins w:id="763" w:author="Máté Kiss" w:date="2022-03-09T19:59:00Z">
        <w:r w:rsidR="00FD4EF3">
          <w:t>. A „foglalat” és „forma” oszlop a</w:t>
        </w:r>
      </w:ins>
      <w:ins w:id="764" w:author="Máté Kiss" w:date="2022-03-09T20:00:00Z">
        <w:r w:rsidR="00FD4EF3">
          <w:t xml:space="preserve"> fényforrások két főbb tulajdonságát reprezentálják, nevükből adódóan a foglalatot (E27, E14, G4, GU</w:t>
        </w:r>
        <w:proofErr w:type="gramStart"/>
        <w:r w:rsidR="00FD4EF3">
          <w:t>10..</w:t>
        </w:r>
        <w:proofErr w:type="gramEnd"/>
        <w:r w:rsidR="00FD4EF3">
          <w:t>) és a formát</w:t>
        </w:r>
      </w:ins>
      <w:ins w:id="765" w:author="Máté Kiss" w:date="2022-03-09T20:01:00Z">
        <w:r w:rsidR="00FD4EF3">
          <w:t xml:space="preserve"> (gömb, gyertya, mini-gömb..)</w:t>
        </w:r>
        <w:r w:rsidR="00E8452C">
          <w:t xml:space="preserve"> ezért típusuk</w:t>
        </w:r>
      </w:ins>
      <w:ins w:id="766" w:author="Máté Kiss" w:date="2022-03-09T20:14:00Z">
        <w:r w:rsidR="00876215">
          <w:t xml:space="preserve"> 20 karakter hosszú</w:t>
        </w:r>
      </w:ins>
      <w:ins w:id="767" w:author="Máté Kiss" w:date="2022-03-09T20:01:00Z">
        <w:r w:rsidR="00E8452C">
          <w:t xml:space="preserve"> </w:t>
        </w:r>
        <w:proofErr w:type="spellStart"/>
        <w:r w:rsidR="00E8452C">
          <w:t>varchar</w:t>
        </w:r>
        <w:proofErr w:type="spellEnd"/>
        <w:r w:rsidR="00FD4EF3">
          <w:t>.</w:t>
        </w:r>
        <w:r w:rsidR="003003C4">
          <w:t xml:space="preserve"> A „</w:t>
        </w:r>
        <w:proofErr w:type="spellStart"/>
        <w:r w:rsidR="003003C4">
          <w:t>teljesitmeny</w:t>
        </w:r>
        <w:proofErr w:type="spellEnd"/>
        <w:r w:rsidR="003003C4">
          <w:t xml:space="preserve">” </w:t>
        </w:r>
      </w:ins>
      <w:ins w:id="768" w:author="Máté Kiss" w:date="2022-03-09T20:02:00Z">
        <w:r w:rsidR="00876373">
          <w:t xml:space="preserve">oszlop az izzó </w:t>
        </w:r>
        <w:r w:rsidR="00B22487">
          <w:t>watt-ban mért teljesítményét írja le</w:t>
        </w:r>
      </w:ins>
      <w:ins w:id="769" w:author="Máté Kiss" w:date="2022-03-09T20:03:00Z">
        <w:r w:rsidR="00B22487">
          <w:t xml:space="preserve">, típusának </w:t>
        </w:r>
      </w:ins>
      <w:ins w:id="770" w:author="Máté Kiss" w:date="2022-03-19T16:02:00Z">
        <w:r w:rsidR="00E343A3">
          <w:t>integer</w:t>
        </w:r>
      </w:ins>
      <w:ins w:id="771" w:author="Máté Kiss" w:date="2022-03-09T20:03:00Z">
        <w:r w:rsidR="00B22487">
          <w:t>t választottunk.</w:t>
        </w:r>
        <w:r w:rsidR="001873B3">
          <w:t xml:space="preserve"> </w:t>
        </w:r>
      </w:ins>
      <w:ins w:id="772" w:author="Máté Kiss" w:date="2022-03-09T20:04:00Z">
        <w:r w:rsidR="001873B3">
          <w:t xml:space="preserve">Fontos a fényforrásnak a színhőmérsékletét is </w:t>
        </w:r>
        <w:proofErr w:type="spellStart"/>
        <w:r w:rsidR="001873B3">
          <w:t>rőgzíteni</w:t>
        </w:r>
        <w:proofErr w:type="spellEnd"/>
        <w:r w:rsidR="001873B3">
          <w:t xml:space="preserve">, amely </w:t>
        </w:r>
      </w:ins>
      <w:ins w:id="773" w:author="Máté Kiss" w:date="2022-03-09T20:05:00Z">
        <w:r w:rsidR="001873B3">
          <w:t xml:space="preserve">a vörös színtől a sárgán és a fehéren át a kékig terjedő spektrumon kiválasztott szín. </w:t>
        </w:r>
      </w:ins>
      <w:ins w:id="774" w:author="Máté Kiss" w:date="2022-03-09T20:06:00Z">
        <w:r w:rsidR="001873B3">
          <w:t xml:space="preserve">A színhőmérséklet skálán az értékeket kelvinben jelöljük, ezért az </w:t>
        </w:r>
      </w:ins>
      <w:ins w:id="775" w:author="Máté Kiss" w:date="2022-03-19T16:02:00Z">
        <w:r w:rsidR="00E343A3">
          <w:t>integer</w:t>
        </w:r>
      </w:ins>
      <w:ins w:id="776" w:author="Máté Kiss" w:date="2022-03-09T20:06:00Z">
        <w:r w:rsidR="001873B3">
          <w:t xml:space="preserve"> típus</w:t>
        </w:r>
      </w:ins>
      <w:ins w:id="777" w:author="Máté Kiss" w:date="2022-03-09T20:07:00Z">
        <w:r w:rsidR="001873B3">
          <w:t xml:space="preserve">ú </w:t>
        </w:r>
      </w:ins>
      <w:ins w:id="778" w:author="Máté Kiss" w:date="2022-03-09T20:09:00Z">
        <w:r w:rsidR="00AD53A5">
          <w:t>változó tökéletes választás.</w:t>
        </w:r>
        <w:r w:rsidR="00BA456A">
          <w:t xml:space="preserve"> A „</w:t>
        </w:r>
        <w:proofErr w:type="spellStart"/>
        <w:r w:rsidR="00BA456A">
          <w:t>termekkod</w:t>
        </w:r>
        <w:proofErr w:type="spellEnd"/>
        <w:r w:rsidR="00BA456A">
          <w:t>” oszlopban a termék szöveges egyed</w:t>
        </w:r>
      </w:ins>
      <w:ins w:id="779" w:author="Máté Kiss" w:date="2022-03-09T20:10:00Z">
        <w:r w:rsidR="00BA456A">
          <w:t xml:space="preserve">i azonosítóját </w:t>
        </w:r>
        <w:proofErr w:type="gramStart"/>
        <w:r w:rsidR="00BA456A">
          <w:t>tároljuk</w:t>
        </w:r>
        <w:proofErr w:type="gramEnd"/>
        <w:r w:rsidR="00BA456A">
          <w:t xml:space="preserve"> amelyet a termék tulajdonságai</w:t>
        </w:r>
      </w:ins>
      <w:ins w:id="780" w:author="Máté Kiss" w:date="2022-03-09T20:11:00Z">
        <w:r w:rsidR="00BA456A">
          <w:t xml:space="preserve"> alapján lehet megalkotni. El</w:t>
        </w:r>
      </w:ins>
      <w:ins w:id="781" w:author="Máté Kiss" w:date="2022-03-09T20:12:00Z">
        <w:r w:rsidR="00BA456A">
          <w:t xml:space="preserve">ső része a formát jelöli (gömb – g, </w:t>
        </w:r>
        <w:r w:rsidR="003F004B">
          <w:t>gyertya – c, mini-gömb - mg</w:t>
        </w:r>
        <w:r w:rsidR="00BA456A">
          <w:t>)</w:t>
        </w:r>
      </w:ins>
      <w:ins w:id="782" w:author="Máté Kiss" w:date="2022-03-09T20:13:00Z">
        <w:r w:rsidR="00C437E8">
          <w:t>, majd a foglalat(e</w:t>
        </w:r>
        <w:proofErr w:type="gramStart"/>
        <w:r w:rsidR="00C437E8">
          <w:t>14,e</w:t>
        </w:r>
        <w:proofErr w:type="gramEnd"/>
        <w:r w:rsidR="00C437E8">
          <w:t>27)</w:t>
        </w:r>
        <w:r w:rsidR="00095DD9">
          <w:t xml:space="preserve"> ezt követi a teljesítmény és végül a színhőmérséklete</w:t>
        </w:r>
      </w:ins>
      <w:ins w:id="783" w:author="Máté Kiss" w:date="2022-03-09T20:15:00Z">
        <w:r w:rsidR="009F3771">
          <w:t xml:space="preserve">, ezért típusa 20 karakteres </w:t>
        </w:r>
        <w:proofErr w:type="spellStart"/>
        <w:r w:rsidR="009F3771">
          <w:t>varchar</w:t>
        </w:r>
      </w:ins>
      <w:proofErr w:type="spellEnd"/>
      <w:ins w:id="784" w:author="Máté Kiss" w:date="2022-03-09T20:13:00Z">
        <w:r w:rsidR="007D06B1">
          <w:t>.</w:t>
        </w:r>
      </w:ins>
      <w:ins w:id="785" w:author="Máté Kiss" w:date="2022-03-09T20:09:00Z">
        <w:r w:rsidR="00AD53A5">
          <w:t xml:space="preserve"> </w:t>
        </w:r>
      </w:ins>
      <w:ins w:id="786" w:author="Máté Kiss" w:date="2022-03-09T20:15:00Z">
        <w:r w:rsidR="00DA4EDD">
          <w:t>Az eur</w:t>
        </w:r>
      </w:ins>
      <w:ins w:id="787" w:author="Máté Kiss" w:date="2022-03-09T20:16:00Z">
        <w:r w:rsidR="00DA4EDD">
          <w:t>ópai gyártmánykódot az „</w:t>
        </w:r>
        <w:proofErr w:type="spellStart"/>
        <w:r w:rsidR="00DA4EDD">
          <w:t>ean</w:t>
        </w:r>
        <w:proofErr w:type="spellEnd"/>
        <w:r w:rsidR="00DA4EDD">
          <w:t xml:space="preserve">” oszlopban tároljuk. Ez egy olyan </w:t>
        </w:r>
        <w:proofErr w:type="gramStart"/>
        <w:r w:rsidR="00DA4EDD">
          <w:t>vonalkódrendszer</w:t>
        </w:r>
      </w:ins>
      <w:proofErr w:type="gramEnd"/>
      <w:ins w:id="788" w:author="Máté Kiss" w:date="2022-03-09T20:17:00Z">
        <w:r w:rsidR="00DA4EDD">
          <w:t xml:space="preserve"> amelyet kiskereskedelmi árucikkek jelzésére használnak</w:t>
        </w:r>
      </w:ins>
      <w:ins w:id="789" w:author="Máté Kiss" w:date="2022-03-09T20:19:00Z">
        <w:r w:rsidR="0050391D">
          <w:t xml:space="preserve"> és 13 számjegyből áll</w:t>
        </w:r>
      </w:ins>
      <w:ins w:id="790" w:author="Máté Kiss" w:date="2022-03-09T20:17:00Z">
        <w:r w:rsidR="00DA4EDD">
          <w:t>.</w:t>
        </w:r>
      </w:ins>
      <w:ins w:id="791" w:author="Máté Kiss" w:date="2022-03-09T20:19:00Z">
        <w:r w:rsidR="00576249">
          <w:t xml:space="preserve"> </w:t>
        </w:r>
      </w:ins>
      <w:ins w:id="792" w:author="Máté Kiss" w:date="2022-03-09T20:21:00Z">
        <w:r w:rsidR="00576249">
          <w:t>A „</w:t>
        </w:r>
        <w:proofErr w:type="spellStart"/>
        <w:r w:rsidR="00576249">
          <w:t>leiras</w:t>
        </w:r>
        <w:proofErr w:type="spellEnd"/>
        <w:r w:rsidR="00576249">
          <w:t xml:space="preserve">” oszlop a terméket hosszan és részletesen leíró szöveget </w:t>
        </w:r>
      </w:ins>
      <w:ins w:id="793" w:author="Máté Kiss" w:date="2022-03-09T20:22:00Z">
        <w:r w:rsidR="00576249">
          <w:t>tartalmazza, így adattípusának text-</w:t>
        </w:r>
        <w:proofErr w:type="spellStart"/>
        <w:r w:rsidR="00576249">
          <w:t>et</w:t>
        </w:r>
        <w:proofErr w:type="spellEnd"/>
        <w:r w:rsidR="00576249">
          <w:t xml:space="preserve"> választottunk</w:t>
        </w:r>
        <w:r w:rsidR="00572F47">
          <w:t xml:space="preserve">. </w:t>
        </w:r>
      </w:ins>
      <w:ins w:id="794" w:author="Máté Kiss" w:date="2022-03-09T20:23:00Z">
        <w:r w:rsidR="0039565D">
          <w:t>Az „</w:t>
        </w:r>
        <w:proofErr w:type="spellStart"/>
        <w:r w:rsidR="0039565D">
          <w:t>elerheto</w:t>
        </w:r>
        <w:proofErr w:type="spellEnd"/>
        <w:r w:rsidR="0039565D">
          <w:t xml:space="preserve">” oszlop a termék </w:t>
        </w:r>
      </w:ins>
      <w:ins w:id="795" w:author="Máté Kiss" w:date="2022-03-09T20:24:00Z">
        <w:r w:rsidR="0039565D">
          <w:t xml:space="preserve">elérhetőségét jelzi a webshop felé. Értéke </w:t>
        </w:r>
      </w:ins>
      <w:ins w:id="796" w:author="Máté Kiss" w:date="2022-03-09T20:26:00Z">
        <w:r w:rsidR="003C04FF">
          <w:t>1 (elérhető) vagy 0 (nem elérhető)</w:t>
        </w:r>
        <w:r w:rsidR="00C432EB">
          <w:t xml:space="preserve">, adattípusa </w:t>
        </w:r>
        <w:proofErr w:type="spellStart"/>
        <w:proofErr w:type="gramStart"/>
        <w:r w:rsidR="00C432EB">
          <w:t>enum</w:t>
        </w:r>
        <w:proofErr w:type="spellEnd"/>
        <w:r w:rsidR="00C432EB">
          <w:t>(</w:t>
        </w:r>
        <w:proofErr w:type="gramEnd"/>
        <w:r w:rsidR="00C432EB">
          <w:t>'1’</w:t>
        </w:r>
        <w:r w:rsidR="0075192E">
          <w:t>,</w:t>
        </w:r>
        <w:r w:rsidR="00C432EB">
          <w:t>’0’)</w:t>
        </w:r>
        <w:r w:rsidR="00E342D1">
          <w:t>. A</w:t>
        </w:r>
      </w:ins>
      <w:ins w:id="797" w:author="Máté Kiss" w:date="2022-03-09T20:27:00Z">
        <w:r w:rsidR="00E342D1">
          <w:t xml:space="preserve"> leíráshoz hasonlóan az „</w:t>
        </w:r>
        <w:proofErr w:type="spellStart"/>
        <w:r w:rsidR="00E342D1">
          <w:t>akcio</w:t>
        </w:r>
        <w:proofErr w:type="spellEnd"/>
        <w:r w:rsidR="00E342D1">
          <w:t xml:space="preserve">” az akciókat jelzi, típusa szintúgy </w:t>
        </w:r>
        <w:proofErr w:type="spellStart"/>
        <w:proofErr w:type="gramStart"/>
        <w:r w:rsidR="00E342D1">
          <w:t>enum</w:t>
        </w:r>
        <w:proofErr w:type="spellEnd"/>
        <w:r w:rsidR="00E342D1">
          <w:t>(</w:t>
        </w:r>
      </w:ins>
      <w:proofErr w:type="gramEnd"/>
      <w:ins w:id="798" w:author="Máté Kiss" w:date="2022-03-09T20:28:00Z">
        <w:r w:rsidR="00E342D1">
          <w:t>’1’,’0’</w:t>
        </w:r>
      </w:ins>
      <w:ins w:id="799" w:author="Máté Kiss" w:date="2022-03-09T20:27:00Z">
        <w:r w:rsidR="00E342D1">
          <w:t>)</w:t>
        </w:r>
      </w:ins>
      <w:ins w:id="800" w:author="Máté Kiss" w:date="2022-03-09T20:28:00Z">
        <w:r w:rsidR="00FA7382">
          <w:t>.</w:t>
        </w:r>
      </w:ins>
    </w:p>
    <w:p w14:paraId="7AE4ECF6" w14:textId="7F8EFC01" w:rsidR="000A51D3" w:rsidRDefault="000A51D3" w:rsidP="000A51D3">
      <w:pPr>
        <w:pStyle w:val="Cmsor3"/>
        <w:rPr>
          <w:ins w:id="801" w:author="Máté Kiss" w:date="2022-03-09T20:28:00Z"/>
        </w:rPr>
      </w:pPr>
      <w:bookmarkStart w:id="802" w:name="_Toc100073686"/>
      <w:ins w:id="803" w:author="Máté Kiss" w:date="2022-03-09T20:28:00Z">
        <w:r>
          <w:lastRenderedPageBreak/>
          <w:t>Vásárló</w:t>
        </w:r>
        <w:bookmarkEnd w:id="802"/>
      </w:ins>
    </w:p>
    <w:p w14:paraId="3CED28BF" w14:textId="7D254F78" w:rsidR="00855757" w:rsidRDefault="00855757">
      <w:pPr>
        <w:pStyle w:val="Kpalrs"/>
        <w:keepNext/>
        <w:rPr>
          <w:ins w:id="804" w:author="Máté Kiss" w:date="2022-03-31T19:10:00Z"/>
        </w:rPr>
        <w:pPrChange w:id="805" w:author="Máté Kiss" w:date="2022-03-31T19:10:00Z">
          <w:pPr/>
        </w:pPrChange>
      </w:pPr>
      <w:ins w:id="806" w:author="Máté Kiss" w:date="2022-03-31T19:10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bookmarkStart w:id="807" w:name="_Toc99646725"/>
      <w:ins w:id="808" w:author="Máté Kiss" w:date="2022-03-31T19:11:00Z">
        <w:r w:rsidR="00AB47BF">
          <w:rPr>
            <w:noProof/>
          </w:rPr>
          <w:t>2</w:t>
        </w:r>
      </w:ins>
      <w:ins w:id="809" w:author="Máté Kiss" w:date="2022-03-31T19:10:00Z">
        <w:r>
          <w:fldChar w:fldCharType="end"/>
        </w:r>
        <w:r>
          <w:t xml:space="preserve">. táblázat: Vásárló </w:t>
        </w:r>
        <w:r w:rsidRPr="00576525">
          <w:t>adatszótár</w:t>
        </w:r>
        <w:bookmarkEnd w:id="807"/>
      </w:ins>
    </w:p>
    <w:tbl>
      <w:tblPr>
        <w:tblW w:w="100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1356"/>
        <w:gridCol w:w="592"/>
        <w:gridCol w:w="1623"/>
        <w:gridCol w:w="4111"/>
      </w:tblGrid>
      <w:tr w:rsidR="00154A44" w:rsidRPr="00485968" w14:paraId="22A9D196" w14:textId="77777777" w:rsidTr="00365D58">
        <w:trPr>
          <w:gridAfter w:val="4"/>
          <w:wAfter w:w="7682" w:type="dxa"/>
          <w:ins w:id="810" w:author="Máté Kiss" w:date="2022-03-10T20:35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51DB6817" w14:textId="0377121C" w:rsidR="00154A44" w:rsidRDefault="00154A44">
            <w:pPr>
              <w:spacing w:after="0" w:line="0" w:lineRule="atLeast"/>
              <w:ind w:firstLine="0"/>
              <w:jc w:val="center"/>
              <w:rPr>
                <w:ins w:id="811" w:author="Máté Kiss" w:date="2022-03-10T20:35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812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813" w:author="Máté Kiss" w:date="2022-03-10T20:36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vasarlo</w:t>
              </w:r>
            </w:ins>
            <w:proofErr w:type="spellEnd"/>
          </w:p>
        </w:tc>
      </w:tr>
      <w:tr w:rsidR="00365D58" w:rsidRPr="00485968" w14:paraId="51CA16E6" w14:textId="77777777" w:rsidTr="00365D58">
        <w:trPr>
          <w:ins w:id="814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C428DD" w14:textId="09AF85DF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15" w:author="Máté Kiss" w:date="2022-03-09T20:2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816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commentRangeStart w:id="817"/>
            <w:ins w:id="818" w:author="Máté Kiss" w:date="2022-03-09T20:29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Oszlop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606CCB" w14:textId="450D04D5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19" w:author="Máté Kiss" w:date="2022-03-09T20:2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820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821" w:author="Máté Kiss" w:date="2022-03-09T20:29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Típus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43A7EAA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22" w:author="Máté Kiss" w:date="2022-03-09T20:2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823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824" w:author="Máté Kiss" w:date="2022-03-09T20:29:00Z">
              <w:r w:rsidRPr="00485968"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Null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31A0E36" w14:textId="6580F5E3" w:rsidR="00156AEE" w:rsidRPr="00485968" w:rsidRDefault="00365D58">
            <w:pPr>
              <w:spacing w:after="0" w:line="0" w:lineRule="atLeast"/>
              <w:ind w:firstLine="0"/>
              <w:jc w:val="center"/>
              <w:rPr>
                <w:ins w:id="825" w:author="Máté Kiss" w:date="2022-03-09T20:2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826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827" w:author="Máté Kiss" w:date="2022-03-10T20:32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Idegen kulcs</w:t>
              </w:r>
            </w:ins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99FE7E9" w14:textId="6117073D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28" w:author="Máté Kiss" w:date="2022-03-09T20:2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829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830" w:author="Máté Kiss" w:date="2022-03-09T20:29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Megjegyzés</w:t>
              </w:r>
            </w:ins>
          </w:p>
        </w:tc>
      </w:tr>
      <w:tr w:rsidR="00365D58" w:rsidRPr="00485968" w14:paraId="7922D59E" w14:textId="77777777" w:rsidTr="00365D58">
        <w:trPr>
          <w:ins w:id="831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99849DE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32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33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834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vasarlo_id</w:t>
              </w:r>
              <w:proofErr w:type="spell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 </w:t>
              </w:r>
              <w:r w:rsidRPr="00485968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(</w:t>
              </w:r>
              <w:proofErr w:type="spellStart"/>
              <w:r w:rsidRPr="00485968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Primary</w:t>
              </w:r>
              <w:proofErr w:type="spellEnd"/>
              <w:r w:rsidRPr="00485968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56C0B5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35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836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837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2BD1B9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38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39" w:author="Máté Kiss" w:date="2022-03-27T19:13:00Z">
                <w:pPr>
                  <w:spacing w:after="0" w:line="240" w:lineRule="auto"/>
                </w:pPr>
              </w:pPrChange>
            </w:pPr>
            <w:ins w:id="840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19643F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41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42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227AE04" w14:textId="598A031F" w:rsidR="00156AEE" w:rsidRPr="00485968" w:rsidRDefault="00293326">
            <w:pPr>
              <w:spacing w:after="0" w:line="0" w:lineRule="atLeast"/>
              <w:ind w:firstLine="0"/>
              <w:jc w:val="center"/>
              <w:rPr>
                <w:ins w:id="843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844" w:author="Máté Kiss" w:date="2022-03-27T19:13:00Z">
                <w:pPr>
                  <w:spacing w:after="0" w:line="240" w:lineRule="auto"/>
                </w:pPr>
              </w:pPrChange>
            </w:pPr>
            <w:ins w:id="845" w:author="Máté Kiss" w:date="2022-03-09T20:33:00Z">
              <w: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AUTO_INCREMENT, egyedi azonosító</w:t>
              </w:r>
            </w:ins>
          </w:p>
        </w:tc>
      </w:tr>
      <w:tr w:rsidR="00365D58" w:rsidRPr="00485968" w14:paraId="3A584AA6" w14:textId="77777777" w:rsidTr="00365D58">
        <w:trPr>
          <w:ins w:id="846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B42253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47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48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849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vnev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95A3FF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50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851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852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C118F3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53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54" w:author="Máté Kiss" w:date="2022-03-27T19:13:00Z">
                <w:pPr>
                  <w:spacing w:after="0" w:line="240" w:lineRule="auto"/>
                </w:pPr>
              </w:pPrChange>
            </w:pPr>
            <w:ins w:id="855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E6D54E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56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57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91DF8F" w14:textId="2A2F1BCA" w:rsidR="00156AEE" w:rsidRPr="00485968" w:rsidRDefault="007B7BD7">
            <w:pPr>
              <w:spacing w:after="0" w:line="0" w:lineRule="atLeast"/>
              <w:ind w:firstLine="0"/>
              <w:jc w:val="center"/>
              <w:rPr>
                <w:ins w:id="858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859" w:author="Máté Kiss" w:date="2022-03-27T19:13:00Z">
                <w:pPr>
                  <w:spacing w:after="0" w:line="240" w:lineRule="auto"/>
                </w:pPr>
              </w:pPrChange>
            </w:pPr>
            <w:ins w:id="860" w:author="Máté Kiss" w:date="2022-03-09T20:33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vezetéknév</w:t>
              </w:r>
            </w:ins>
          </w:p>
        </w:tc>
      </w:tr>
      <w:tr w:rsidR="00365D58" w:rsidRPr="00485968" w14:paraId="7CD62597" w14:textId="77777777" w:rsidTr="00365D58">
        <w:trPr>
          <w:ins w:id="861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2186D22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62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63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864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knev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E1F875F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65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866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867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A990F11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68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69" w:author="Máté Kiss" w:date="2022-03-27T19:13:00Z">
                <w:pPr>
                  <w:spacing w:after="0" w:line="240" w:lineRule="auto"/>
                </w:pPr>
              </w:pPrChange>
            </w:pPr>
            <w:ins w:id="870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CE3EAEC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71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72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EB84138" w14:textId="49777AEE" w:rsidR="00156AEE" w:rsidRPr="00485968" w:rsidRDefault="007B7BD7">
            <w:pPr>
              <w:spacing w:after="0" w:line="0" w:lineRule="atLeast"/>
              <w:ind w:firstLine="0"/>
              <w:jc w:val="center"/>
              <w:rPr>
                <w:ins w:id="873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874" w:author="Máté Kiss" w:date="2022-03-27T19:13:00Z">
                <w:pPr>
                  <w:spacing w:after="0" w:line="240" w:lineRule="auto"/>
                </w:pPr>
              </w:pPrChange>
            </w:pPr>
            <w:ins w:id="875" w:author="Máté Kiss" w:date="2022-03-09T20:33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keresztnév</w:t>
              </w:r>
            </w:ins>
          </w:p>
        </w:tc>
      </w:tr>
      <w:tr w:rsidR="00365D58" w:rsidRPr="00485968" w14:paraId="27873EB7" w14:textId="77777777" w:rsidTr="00365D58">
        <w:trPr>
          <w:ins w:id="876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DB4459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77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78" w:author="Máté Kiss" w:date="2022-03-27T19:13:00Z">
                <w:pPr>
                  <w:spacing w:after="0" w:line="240" w:lineRule="auto"/>
                </w:pPr>
              </w:pPrChange>
            </w:pPr>
            <w:ins w:id="879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email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5D9DE8E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80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881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882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30)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23BA75B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83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84" w:author="Máté Kiss" w:date="2022-03-27T19:13:00Z">
                <w:pPr>
                  <w:spacing w:after="0" w:line="240" w:lineRule="auto"/>
                </w:pPr>
              </w:pPrChange>
            </w:pPr>
            <w:ins w:id="885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590299F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86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87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6999141" w14:textId="625CD5DF" w:rsidR="00156AEE" w:rsidRPr="00485968" w:rsidRDefault="00E22BDE">
            <w:pPr>
              <w:spacing w:after="0" w:line="0" w:lineRule="atLeast"/>
              <w:ind w:firstLine="0"/>
              <w:jc w:val="center"/>
              <w:rPr>
                <w:ins w:id="888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889" w:author="Máté Kiss" w:date="2022-03-27T19:13:00Z">
                <w:pPr>
                  <w:spacing w:after="0" w:line="240" w:lineRule="auto"/>
                </w:pPr>
              </w:pPrChange>
            </w:pPr>
            <w:ins w:id="890" w:author="Máté Kiss" w:date="2022-03-09T20:33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email-cím</w:t>
              </w:r>
            </w:ins>
          </w:p>
        </w:tc>
      </w:tr>
      <w:tr w:rsidR="00365D58" w:rsidRPr="00485968" w14:paraId="590FA75A" w14:textId="77777777" w:rsidTr="00365D58">
        <w:trPr>
          <w:ins w:id="891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A4AFA8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92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93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894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phone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6F37B26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95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896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897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5C846B4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898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899" w:author="Máté Kiss" w:date="2022-03-27T19:13:00Z">
                <w:pPr>
                  <w:spacing w:after="0" w:line="240" w:lineRule="auto"/>
                </w:pPr>
              </w:pPrChange>
            </w:pPr>
            <w:ins w:id="900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4D68CB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01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02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7BA01E5" w14:textId="7978B91F" w:rsidR="00156AEE" w:rsidRPr="00485968" w:rsidRDefault="00E22BDE">
            <w:pPr>
              <w:spacing w:after="0" w:line="0" w:lineRule="atLeast"/>
              <w:ind w:firstLine="0"/>
              <w:jc w:val="center"/>
              <w:rPr>
                <w:ins w:id="903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904" w:author="Máté Kiss" w:date="2022-03-27T19:13:00Z">
                <w:pPr>
                  <w:spacing w:after="0" w:line="240" w:lineRule="auto"/>
                </w:pPr>
              </w:pPrChange>
            </w:pPr>
            <w:ins w:id="905" w:author="Máté Kiss" w:date="2022-03-09T20:33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telefonszám</w:t>
              </w:r>
            </w:ins>
          </w:p>
        </w:tc>
      </w:tr>
      <w:tr w:rsidR="00365D58" w:rsidRPr="00485968" w14:paraId="5974E98D" w14:textId="77777777" w:rsidTr="00365D58">
        <w:trPr>
          <w:ins w:id="906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AFA5661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07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08" w:author="Máté Kiss" w:date="2022-03-27T19:13:00Z">
                <w:pPr>
                  <w:spacing w:after="0" w:line="240" w:lineRule="auto"/>
                </w:pPr>
              </w:pPrChange>
            </w:pPr>
            <w:ins w:id="909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elfogadva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D08BE0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10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911" w:author="Máté Kiss" w:date="2022-03-27T19:13:00Z">
                <w:pPr>
                  <w:spacing w:after="0" w:line="240" w:lineRule="auto"/>
                </w:pPr>
              </w:pPrChange>
            </w:pPr>
            <w:ins w:id="912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datetime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B92D28A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13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14" w:author="Máté Kiss" w:date="2022-03-27T19:13:00Z">
                <w:pPr>
                  <w:spacing w:after="0" w:line="240" w:lineRule="auto"/>
                </w:pPr>
              </w:pPrChange>
            </w:pPr>
            <w:ins w:id="915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AA3BA85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16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17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37579C" w14:textId="31685431" w:rsidR="00156AEE" w:rsidRPr="00485968" w:rsidRDefault="0006761A">
            <w:pPr>
              <w:spacing w:after="0" w:line="0" w:lineRule="atLeast"/>
              <w:ind w:firstLine="0"/>
              <w:jc w:val="center"/>
              <w:rPr>
                <w:ins w:id="918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919" w:author="Máté Kiss" w:date="2022-03-27T19:13:00Z">
                <w:pPr>
                  <w:spacing w:after="0" w:line="240" w:lineRule="auto"/>
                </w:pPr>
              </w:pPrChange>
            </w:pPr>
            <w:ins w:id="920" w:author="Máté Kiss" w:date="2022-03-09T20:34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ÁSZF elfogadásának dátuma</w:t>
              </w:r>
            </w:ins>
          </w:p>
        </w:tc>
      </w:tr>
      <w:tr w:rsidR="00365D58" w:rsidRPr="00485968" w14:paraId="05BDCC17" w14:textId="77777777" w:rsidTr="00365D58">
        <w:trPr>
          <w:ins w:id="921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06E66CE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22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23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924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jelszo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6AE939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25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926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927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longtext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81D0E6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28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29" w:author="Máté Kiss" w:date="2022-03-27T19:13:00Z">
                <w:pPr>
                  <w:spacing w:after="0" w:line="240" w:lineRule="auto"/>
                </w:pPr>
              </w:pPrChange>
            </w:pPr>
            <w:ins w:id="930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537F34D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31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32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E7DB275" w14:textId="3905D140" w:rsidR="00156AEE" w:rsidRPr="00485968" w:rsidRDefault="0006761A">
            <w:pPr>
              <w:spacing w:after="0" w:line="0" w:lineRule="atLeast"/>
              <w:ind w:firstLine="0"/>
              <w:jc w:val="center"/>
              <w:rPr>
                <w:ins w:id="933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934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935" w:author="Máté Kiss" w:date="2022-03-09T20:34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hash</w:t>
              </w:r>
            </w:ins>
            <w:ins w:id="936" w:author="Máté Kiss" w:date="2022-03-09T20:35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elt</w:t>
              </w:r>
              <w:proofErr w:type="spellEnd"/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 xml:space="preserve"> jelszó</w:t>
              </w:r>
            </w:ins>
          </w:p>
        </w:tc>
      </w:tr>
      <w:tr w:rsidR="00365D58" w:rsidRPr="00485968" w14:paraId="57FDD602" w14:textId="77777777" w:rsidTr="00365D58">
        <w:trPr>
          <w:ins w:id="937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ABC4227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38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39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940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irszam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3428005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41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942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943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9364650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44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45" w:author="Máté Kiss" w:date="2022-03-27T19:13:00Z">
                <w:pPr>
                  <w:spacing w:after="0" w:line="240" w:lineRule="auto"/>
                </w:pPr>
              </w:pPrChange>
            </w:pPr>
            <w:ins w:id="946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23446B4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47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48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A89207C" w14:textId="55DB620B" w:rsidR="00156AEE" w:rsidRPr="00485968" w:rsidRDefault="0035549E">
            <w:pPr>
              <w:spacing w:after="0" w:line="0" w:lineRule="atLeast"/>
              <w:ind w:firstLine="0"/>
              <w:jc w:val="center"/>
              <w:rPr>
                <w:ins w:id="949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950" w:author="Máté Kiss" w:date="2022-03-27T19:13:00Z">
                <w:pPr>
                  <w:spacing w:after="0" w:line="240" w:lineRule="auto"/>
                </w:pPr>
              </w:pPrChange>
            </w:pPr>
            <w:ins w:id="951" w:author="Máté Kiss" w:date="2022-03-09T20:35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irányítószám</w:t>
              </w:r>
            </w:ins>
          </w:p>
        </w:tc>
      </w:tr>
      <w:tr w:rsidR="00365D58" w:rsidRPr="00485968" w14:paraId="7D55C89C" w14:textId="77777777" w:rsidTr="00365D58">
        <w:trPr>
          <w:ins w:id="952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3AF273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53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54" w:author="Máté Kiss" w:date="2022-03-27T19:13:00Z">
                <w:pPr>
                  <w:spacing w:after="0" w:line="240" w:lineRule="auto"/>
                </w:pPr>
              </w:pPrChange>
            </w:pPr>
            <w:ins w:id="955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varos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674107A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56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957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958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50)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DA8E4F8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59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60" w:author="Máté Kiss" w:date="2022-03-27T19:13:00Z">
                <w:pPr>
                  <w:spacing w:after="0" w:line="240" w:lineRule="auto"/>
                </w:pPr>
              </w:pPrChange>
            </w:pPr>
            <w:ins w:id="961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364F755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62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63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3712775" w14:textId="4658742E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64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965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365D58" w:rsidRPr="00485968" w14:paraId="074CC909" w14:textId="77777777" w:rsidTr="00365D58">
        <w:trPr>
          <w:ins w:id="966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05E91CE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67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68" w:author="Máté Kiss" w:date="2022-03-27T19:13:00Z">
                <w:pPr>
                  <w:spacing w:after="0" w:line="240" w:lineRule="auto"/>
                </w:pPr>
              </w:pPrChange>
            </w:pPr>
            <w:ins w:id="969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utca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70C551E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70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971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972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50)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F2A2C1A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73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74" w:author="Máté Kiss" w:date="2022-03-27T19:13:00Z">
                <w:pPr>
                  <w:spacing w:after="0" w:line="240" w:lineRule="auto"/>
                </w:pPr>
              </w:pPrChange>
            </w:pPr>
            <w:ins w:id="975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FEAB0DF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76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77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990232C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78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979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365D58" w:rsidRPr="00485968" w14:paraId="3B589A75" w14:textId="77777777" w:rsidTr="00365D58">
        <w:trPr>
          <w:ins w:id="980" w:author="Máté Kiss" w:date="2022-03-09T20:2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04F7F76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81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82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983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hazszam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14D9B6CC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84" w:author="Máté Kiss" w:date="2022-03-09T20:2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985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986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20)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F467D48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87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88" w:author="Máté Kiss" w:date="2022-03-27T19:13:00Z">
                <w:pPr>
                  <w:spacing w:after="0" w:line="240" w:lineRule="auto"/>
                </w:pPr>
              </w:pPrChange>
            </w:pPr>
            <w:ins w:id="989" w:author="Máté Kiss" w:date="2022-03-09T20:29:00Z">
              <w:r w:rsidRPr="00485968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commentRangeEnd w:id="817"/>
        <w:tc>
          <w:tcPr>
            <w:tcW w:w="16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4E4136CE" w14:textId="77777777" w:rsidR="00156AEE" w:rsidRPr="00485968" w:rsidRDefault="00154A44">
            <w:pPr>
              <w:spacing w:after="0" w:line="0" w:lineRule="atLeast"/>
              <w:ind w:firstLine="0"/>
              <w:jc w:val="center"/>
              <w:rPr>
                <w:ins w:id="990" w:author="Máté Kiss" w:date="2022-03-09T20:2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991" w:author="Máté Kiss" w:date="2022-03-27T19:13:00Z">
                <w:pPr>
                  <w:spacing w:after="0" w:line="240" w:lineRule="auto"/>
                </w:pPr>
              </w:pPrChange>
            </w:pPr>
            <w:ins w:id="992" w:author="Máté Kiss" w:date="2022-03-10T20:35:00Z">
              <w:r>
                <w:rPr>
                  <w:rStyle w:val="Jegyzethivatkozs"/>
                </w:rPr>
                <w:commentReference w:id="817"/>
              </w:r>
            </w:ins>
          </w:p>
        </w:tc>
        <w:tc>
          <w:tcPr>
            <w:tcW w:w="41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6E05C38" w14:textId="77777777" w:rsidR="00156AEE" w:rsidRPr="00485968" w:rsidRDefault="00156AEE">
            <w:pPr>
              <w:spacing w:after="0" w:line="0" w:lineRule="atLeast"/>
              <w:ind w:firstLine="0"/>
              <w:jc w:val="center"/>
              <w:rPr>
                <w:ins w:id="993" w:author="Máté Kiss" w:date="2022-03-09T20:29:00Z"/>
                <w:rFonts w:eastAsia="Times New Roman" w:cs="Times New Roman"/>
                <w:sz w:val="20"/>
                <w:szCs w:val="20"/>
                <w:lang w:eastAsia="hu-HU"/>
              </w:rPr>
              <w:pPrChange w:id="994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</w:tbl>
    <w:p w14:paraId="323F0E90" w14:textId="3C3E91EB" w:rsidR="00113B5E" w:rsidRPr="00406B3D" w:rsidRDefault="00945AE7">
      <w:pPr>
        <w:ind w:firstLine="708"/>
        <w:rPr>
          <w:ins w:id="995" w:author="Máté Kiss" w:date="2022-03-10T20:31:00Z"/>
          <w:rPrChange w:id="996" w:author="Máté Kiss" w:date="2022-03-27T19:14:00Z">
            <w:rPr>
              <w:ins w:id="997" w:author="Máté Kiss" w:date="2022-03-10T20:31:00Z"/>
              <w:rFonts w:asciiTheme="majorHAnsi" w:eastAsiaTheme="majorEastAsia" w:hAnsiTheme="majorHAnsi" w:cstheme="majorBidi"/>
              <w:color w:val="1F3763" w:themeColor="accent1" w:themeShade="7F"/>
              <w:szCs w:val="24"/>
            </w:rPr>
          </w:rPrChange>
        </w:rPr>
        <w:pPrChange w:id="998" w:author="Máté Kiss" w:date="2022-03-31T18:39:00Z">
          <w:pPr/>
        </w:pPrChange>
      </w:pPr>
      <w:ins w:id="999" w:author="Máté Kiss" w:date="2022-03-09T20:41:00Z">
        <w:r>
          <w:t xml:space="preserve">A vásárló táblában fogjuk tárolni </w:t>
        </w:r>
      </w:ins>
      <w:ins w:id="1000" w:author="Máté Kiss" w:date="2022-03-09T20:42:00Z">
        <w:r>
          <w:t>a leendő vásárlók lényegesebb tulajdonságait</w:t>
        </w:r>
      </w:ins>
      <w:ins w:id="1001" w:author="Máté Kiss" w:date="2022-03-09T20:43:00Z">
        <w:r>
          <w:t>. Az első oszlop „</w:t>
        </w:r>
        <w:proofErr w:type="spellStart"/>
        <w:r>
          <w:t>vasarlo_id</w:t>
        </w:r>
        <w:proofErr w:type="spellEnd"/>
        <w:r>
          <w:t>” elsődleges kulcs</w:t>
        </w:r>
      </w:ins>
      <w:ins w:id="1002" w:author="Máté Kiss" w:date="2022-03-09T20:44:00Z">
        <w:r>
          <w:t xml:space="preserve">, a vásárlót azonosító egyedi szám, típusa </w:t>
        </w:r>
      </w:ins>
      <w:ins w:id="1003" w:author="Máté Kiss" w:date="2022-03-19T16:02:00Z">
        <w:r w:rsidR="00E343A3">
          <w:t>integer</w:t>
        </w:r>
      </w:ins>
      <w:ins w:id="1004" w:author="Máté Kiss" w:date="2022-03-09T20:44:00Z">
        <w:r>
          <w:t xml:space="preserve">. </w:t>
        </w:r>
      </w:ins>
      <w:ins w:id="1005" w:author="Máté Kiss" w:date="2022-03-09T20:45:00Z">
        <w:r>
          <w:t>A teljes nevet két különböző oszlopban tárolju</w:t>
        </w:r>
      </w:ins>
      <w:ins w:id="1006" w:author="Máté Kiss" w:date="2022-03-09T20:46:00Z">
        <w:r>
          <w:t xml:space="preserve">k, külön a vezetéknevet és külön a keresztnevet. Mindkettő típusa 20 karakter hosszú </w:t>
        </w:r>
        <w:proofErr w:type="spellStart"/>
        <w:r>
          <w:t>varchar</w:t>
        </w:r>
        <w:proofErr w:type="spellEnd"/>
        <w:r w:rsidR="00DC089A">
          <w:t xml:space="preserve">. </w:t>
        </w:r>
      </w:ins>
      <w:ins w:id="1007" w:author="Máté Kiss" w:date="2022-03-09T20:47:00Z">
        <w:r w:rsidR="00544A89">
          <w:t xml:space="preserve">Email címek tárolásara egy 30 karakter hosszú </w:t>
        </w:r>
        <w:proofErr w:type="spellStart"/>
        <w:r w:rsidR="00544A89">
          <w:t>varchar</w:t>
        </w:r>
        <w:proofErr w:type="spellEnd"/>
        <w:r w:rsidR="00544A89">
          <w:t xml:space="preserve"> típusú</w:t>
        </w:r>
      </w:ins>
      <w:ins w:id="1008" w:author="Máté Kiss" w:date="2022-03-09T20:48:00Z">
        <w:r w:rsidR="00544A89">
          <w:t xml:space="preserve"> oszlopot választottunk</w:t>
        </w:r>
        <w:r w:rsidR="0059638F">
          <w:t xml:space="preserve">. A telefonszámok különböző megadásai </w:t>
        </w:r>
        <w:proofErr w:type="gramStart"/>
        <w:r w:rsidR="0059638F">
          <w:t>végett(</w:t>
        </w:r>
        <w:proofErr w:type="gramEnd"/>
        <w:r w:rsidR="0059638F">
          <w:t>például: +36, 06)</w:t>
        </w:r>
      </w:ins>
      <w:ins w:id="1009" w:author="Máté Kiss" w:date="2022-03-09T20:49:00Z">
        <w:r w:rsidR="0059638F">
          <w:t xml:space="preserve"> a </w:t>
        </w:r>
        <w:proofErr w:type="spellStart"/>
        <w:r w:rsidR="0059638F">
          <w:t>varchar</w:t>
        </w:r>
        <w:proofErr w:type="spellEnd"/>
        <w:r w:rsidR="0059638F">
          <w:t xml:space="preserve"> típust preferáltuk az </w:t>
        </w:r>
      </w:ins>
      <w:ins w:id="1010" w:author="Máté Kiss" w:date="2022-03-19T16:03:00Z">
        <w:r w:rsidR="00E343A3">
          <w:t>integer</w:t>
        </w:r>
      </w:ins>
      <w:ins w:id="1011" w:author="Máté Kiss" w:date="2022-03-09T20:49:00Z">
        <w:r w:rsidR="0059638F">
          <w:t xml:space="preserve"> helyett.</w:t>
        </w:r>
      </w:ins>
      <w:ins w:id="1012" w:author="Máté Kiss" w:date="2022-03-09T21:02:00Z">
        <w:r w:rsidR="00273442">
          <w:t xml:space="preserve"> Fontos rögzíteni, hogy a vásárló elfogadta </w:t>
        </w:r>
        <w:r w:rsidR="007F6DC0">
          <w:t xml:space="preserve">az </w:t>
        </w:r>
      </w:ins>
      <w:ins w:id="1013" w:author="Máté Kiss" w:date="2022-03-09T21:03:00Z">
        <w:r w:rsidR="007F6DC0">
          <w:t>ÁS</w:t>
        </w:r>
      </w:ins>
      <w:ins w:id="1014" w:author="Máté Kiss" w:date="2022-03-09T21:04:00Z">
        <w:r w:rsidR="007F6DC0">
          <w:t>ZF-</w:t>
        </w:r>
        <w:proofErr w:type="spellStart"/>
        <w:r w:rsidR="007F6DC0">
          <w:t>et</w:t>
        </w:r>
        <w:proofErr w:type="spellEnd"/>
        <w:r w:rsidR="0052675B">
          <w:t xml:space="preserve">. Erre egy </w:t>
        </w:r>
        <w:proofErr w:type="spellStart"/>
        <w:r w:rsidR="0052675B">
          <w:t>datetime</w:t>
        </w:r>
        <w:proofErr w:type="spellEnd"/>
        <w:r w:rsidR="0052675B">
          <w:t xml:space="preserve"> típusú változót választottunk</w:t>
        </w:r>
        <w:r w:rsidR="00595305">
          <w:t>, így az elfogadás dátumát is rögzíteni tudjuk.</w:t>
        </w:r>
      </w:ins>
      <w:ins w:id="1015" w:author="Máté Kiss" w:date="2022-03-09T21:05:00Z">
        <w:r w:rsidR="00D1364C">
          <w:t xml:space="preserve"> A jel</w:t>
        </w:r>
      </w:ins>
      <w:ins w:id="1016" w:author="Máté Kiss" w:date="2022-03-09T21:06:00Z">
        <w:r w:rsidR="00D1364C">
          <w:t xml:space="preserve">szavak biztonságos tárolására </w:t>
        </w:r>
        <w:proofErr w:type="spellStart"/>
        <w:r w:rsidR="00D1364C">
          <w:t>longtext</w:t>
        </w:r>
        <w:proofErr w:type="spellEnd"/>
        <w:r w:rsidR="00D1364C">
          <w:t xml:space="preserve"> típus mellett döntöttünk</w:t>
        </w:r>
      </w:ins>
      <w:ins w:id="1017" w:author="Máté Kiss" w:date="2022-03-09T21:07:00Z">
        <w:r w:rsidR="001F31CB">
          <w:t xml:space="preserve">, mivel ez egy </w:t>
        </w:r>
        <w:proofErr w:type="spellStart"/>
        <w:r w:rsidR="001F31CB">
          <w:t>hashelt</w:t>
        </w:r>
        <w:proofErr w:type="spellEnd"/>
        <w:r w:rsidR="001F31CB">
          <w:t xml:space="preserve"> </w:t>
        </w:r>
      </w:ins>
      <w:proofErr w:type="spellStart"/>
      <w:ins w:id="1018" w:author="Máté Kiss" w:date="2022-03-10T20:23:00Z">
        <w:r w:rsidR="001416CF">
          <w:t>string</w:t>
        </w:r>
      </w:ins>
      <w:proofErr w:type="spellEnd"/>
      <w:ins w:id="1019" w:author="Máté Kiss" w:date="2022-03-09T21:07:00Z">
        <w:r w:rsidR="001F31CB">
          <w:t xml:space="preserve"> lesz.</w:t>
        </w:r>
      </w:ins>
      <w:ins w:id="1020" w:author="Máté Kiss" w:date="2022-03-10T20:23:00Z">
        <w:r w:rsidR="00172505">
          <w:t xml:space="preserve"> </w:t>
        </w:r>
        <w:r w:rsidR="00365941">
          <w:t>A szállítási címet négy részre bontottuk</w:t>
        </w:r>
      </w:ins>
      <w:ins w:id="1021" w:author="Máté Kiss" w:date="2022-03-10T20:24:00Z">
        <w:r w:rsidR="00365941">
          <w:t xml:space="preserve"> és mindegyiknek a </w:t>
        </w:r>
        <w:proofErr w:type="spellStart"/>
        <w:r w:rsidR="00365941">
          <w:t>varchar</w:t>
        </w:r>
        <w:proofErr w:type="spellEnd"/>
        <w:r w:rsidR="00365941">
          <w:t xml:space="preserve"> típust választottuk.</w:t>
        </w:r>
      </w:ins>
    </w:p>
    <w:p w14:paraId="0B1F97F3" w14:textId="496A694B" w:rsidR="00EE0F00" w:rsidRDefault="00EE0F00" w:rsidP="00EE0F00">
      <w:pPr>
        <w:pStyle w:val="Cmsor3"/>
        <w:rPr>
          <w:ins w:id="1022" w:author="Máté Kiss" w:date="2022-03-10T20:27:00Z"/>
        </w:rPr>
      </w:pPr>
      <w:bookmarkStart w:id="1023" w:name="_Toc100073687"/>
      <w:ins w:id="1024" w:author="Máté Kiss" w:date="2022-03-10T20:27:00Z">
        <w:r>
          <w:t>Rendelés</w:t>
        </w:r>
        <w:bookmarkEnd w:id="1023"/>
      </w:ins>
    </w:p>
    <w:p w14:paraId="2F8C302B" w14:textId="77777777" w:rsidR="003F455C" w:rsidRPr="00EE0F00" w:rsidRDefault="009D7495" w:rsidP="00EE0F00">
      <w:pPr>
        <w:rPr>
          <w:ins w:id="1025" w:author="Máté Kiss" w:date="2022-03-10T20:32:00Z"/>
        </w:rPr>
      </w:pPr>
      <w:ins w:id="1026" w:author="Máté Kiss" w:date="2022-03-10T20:27:00Z">
        <w:r>
          <w:t xml:space="preserve">A rendelés megoldására két táblát hoztunk létre. Az egyik táblában </w:t>
        </w:r>
      </w:ins>
      <w:ins w:id="1027" w:author="Máté Kiss" w:date="2022-03-10T20:30:00Z">
        <w:r>
          <w:t xml:space="preserve">magát a rendelést </w:t>
        </w:r>
      </w:ins>
      <w:ins w:id="1028" w:author="Máté Kiss" w:date="2022-03-10T20:31:00Z">
        <w:r>
          <w:t xml:space="preserve">rögzítjük egy másikban pedig az adott rendeléshez tartozó rendelt termékeket. </w:t>
        </w:r>
      </w:ins>
    </w:p>
    <w:p w14:paraId="58BD2515" w14:textId="51236FAB" w:rsidR="00EE3E5E" w:rsidRDefault="00EE3E5E">
      <w:pPr>
        <w:pStyle w:val="Kpalrs"/>
        <w:keepNext/>
        <w:rPr>
          <w:ins w:id="1029" w:author="Máté Kiss" w:date="2022-03-31T19:10:00Z"/>
        </w:rPr>
        <w:pPrChange w:id="1030" w:author="Máté Kiss" w:date="2022-03-31T19:10:00Z">
          <w:pPr/>
        </w:pPrChange>
      </w:pPr>
      <w:ins w:id="1031" w:author="Máté Kiss" w:date="2022-03-31T19:10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bookmarkStart w:id="1032" w:name="_Toc99646726"/>
      <w:ins w:id="1033" w:author="Máté Kiss" w:date="2022-03-31T19:11:00Z">
        <w:r w:rsidR="00AB47BF">
          <w:rPr>
            <w:noProof/>
          </w:rPr>
          <w:t>3</w:t>
        </w:r>
      </w:ins>
      <w:ins w:id="1034" w:author="Máté Kiss" w:date="2022-03-31T19:10:00Z">
        <w:r>
          <w:fldChar w:fldCharType="end"/>
        </w:r>
        <w:r>
          <w:t xml:space="preserve">. táblázat: Rendelés </w:t>
        </w:r>
        <w:r w:rsidRPr="00806B54">
          <w:t>adatszótár</w:t>
        </w:r>
        <w:bookmarkEnd w:id="1032"/>
      </w:ins>
    </w:p>
    <w:tbl>
      <w:tblPr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035" w:author="Máté Kiss" w:date="2022-03-10T20:38:00Z">
          <w:tblPr>
            <w:tblW w:w="10050" w:type="dxa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blBorders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488"/>
        <w:gridCol w:w="1026"/>
        <w:gridCol w:w="592"/>
        <w:gridCol w:w="2378"/>
        <w:gridCol w:w="3707"/>
        <w:tblGridChange w:id="1036">
          <w:tblGrid>
            <w:gridCol w:w="2488"/>
            <w:gridCol w:w="1026"/>
            <w:gridCol w:w="592"/>
            <w:gridCol w:w="2378"/>
            <w:gridCol w:w="1431"/>
          </w:tblGrid>
        </w:tblGridChange>
      </w:tblGrid>
      <w:tr w:rsidR="00154A44" w:rsidRPr="003F455C" w14:paraId="48B5FAAB" w14:textId="77777777" w:rsidTr="00FF707C">
        <w:trPr>
          <w:gridAfter w:val="4"/>
          <w:wAfter w:w="7703" w:type="dxa"/>
          <w:ins w:id="1037" w:author="Máté Kiss" w:date="2022-03-10T20:35:00Z"/>
          <w:trPrChange w:id="1038" w:author="Máté Kiss" w:date="2022-03-10T20:38:00Z">
            <w:trPr>
              <w:gridAfter w:val="4"/>
              <w:wAfter w:w="7562" w:type="dxa"/>
            </w:trPr>
          </w:trPrChange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tcPrChange w:id="1039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</w:tcPr>
            </w:tcPrChange>
          </w:tcPr>
          <w:p w14:paraId="5836FB4D" w14:textId="29C079CF" w:rsidR="00154A44" w:rsidRDefault="00631484">
            <w:pPr>
              <w:spacing w:after="0" w:line="0" w:lineRule="atLeast"/>
              <w:ind w:firstLine="0"/>
              <w:jc w:val="center"/>
              <w:rPr>
                <w:ins w:id="1040" w:author="Máté Kiss" w:date="2022-03-10T20:35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041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1042" w:author="Máté Kiss" w:date="2022-03-10T20:36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rendeles</w:t>
              </w:r>
            </w:ins>
            <w:proofErr w:type="spellEnd"/>
          </w:p>
        </w:tc>
      </w:tr>
      <w:tr w:rsidR="00365D58" w:rsidRPr="003F455C" w14:paraId="7F9A4CE3" w14:textId="77777777" w:rsidTr="00FF707C">
        <w:tblPrEx>
          <w:tblPrExChange w:id="1043" w:author="Máté Kiss" w:date="2022-03-10T20:38:00Z">
            <w:tblPrEx>
              <w:tblW w:w="0" w:type="auto"/>
            </w:tblPrEx>
          </w:tblPrExChange>
        </w:tblPrEx>
        <w:trPr>
          <w:ins w:id="1044" w:author="Máté Kiss" w:date="2022-03-10T20:32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45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404687E" w14:textId="30C07219" w:rsidR="00365D58" w:rsidRPr="003F455C" w:rsidRDefault="00A17C5E">
            <w:pPr>
              <w:spacing w:after="0" w:line="0" w:lineRule="atLeast"/>
              <w:ind w:firstLine="0"/>
              <w:jc w:val="center"/>
              <w:rPr>
                <w:ins w:id="1046" w:author="Máté Kiss" w:date="2022-03-10T20:32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047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048" w:author="Máté Kiss" w:date="2022-03-10T20:3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Oszlop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49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8297155" w14:textId="0A69114E" w:rsidR="00365D58" w:rsidRPr="003F455C" w:rsidRDefault="00A17C5E">
            <w:pPr>
              <w:spacing w:after="0" w:line="0" w:lineRule="atLeast"/>
              <w:ind w:firstLine="0"/>
              <w:jc w:val="center"/>
              <w:rPr>
                <w:ins w:id="1050" w:author="Máté Kiss" w:date="2022-03-10T20:32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051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052" w:author="Máté Kiss" w:date="2022-03-10T20:3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Típus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53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8ED8F43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54" w:author="Máté Kiss" w:date="2022-03-10T20:32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055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056" w:author="Máté Kiss" w:date="2022-03-10T20:32:00Z">
              <w:r w:rsidRPr="003F455C"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Null</w:t>
              </w:r>
            </w:ins>
          </w:p>
        </w:tc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57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F7A0431" w14:textId="1373F3A1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58" w:author="Máté Kiss" w:date="2022-03-10T20:32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059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060" w:author="Máté Kiss" w:date="2022-03-10T20:33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Idegen kulcs</w:t>
              </w:r>
            </w:ins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61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6FFA6D7" w14:textId="2C452004" w:rsidR="00365D58" w:rsidRPr="003F455C" w:rsidRDefault="0060581C">
            <w:pPr>
              <w:spacing w:after="0" w:line="0" w:lineRule="atLeast"/>
              <w:ind w:firstLine="0"/>
              <w:jc w:val="center"/>
              <w:rPr>
                <w:ins w:id="1062" w:author="Máté Kiss" w:date="2022-03-10T20:32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063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064" w:author="Máté Kiss" w:date="2022-03-10T20:3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Megjegyzés</w:t>
              </w:r>
            </w:ins>
          </w:p>
        </w:tc>
      </w:tr>
      <w:tr w:rsidR="00365D58" w:rsidRPr="003F455C" w14:paraId="2E4E7734" w14:textId="77777777" w:rsidTr="00FF707C">
        <w:tblPrEx>
          <w:tblPrExChange w:id="1065" w:author="Máté Kiss" w:date="2022-03-10T20:38:00Z">
            <w:tblPrEx>
              <w:tblW w:w="0" w:type="auto"/>
            </w:tblPrEx>
          </w:tblPrExChange>
        </w:tblPrEx>
        <w:trPr>
          <w:ins w:id="1066" w:author="Máté Kiss" w:date="2022-03-10T20:32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67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D849B0C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68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069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070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rendeles_id</w:t>
              </w:r>
              <w:proofErr w:type="spellEnd"/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 </w:t>
              </w:r>
              <w:r w:rsidRPr="003F455C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(</w:t>
              </w:r>
              <w:proofErr w:type="spellStart"/>
              <w:r w:rsidRPr="003F455C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Primary</w:t>
              </w:r>
              <w:proofErr w:type="spellEnd"/>
              <w:r w:rsidRPr="003F455C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71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33CFB7E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72" w:author="Máté Kiss" w:date="2022-03-10T20:32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073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074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75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588EC57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76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077" w:author="Máté Kiss" w:date="2022-03-27T19:13:00Z">
                <w:pPr>
                  <w:spacing w:after="0" w:line="240" w:lineRule="auto"/>
                </w:pPr>
              </w:pPrChange>
            </w:pPr>
            <w:ins w:id="1078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79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8012EA1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80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081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82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066AD55" w14:textId="4122348C" w:rsidR="00365D58" w:rsidRPr="003F455C" w:rsidRDefault="00FF707C">
            <w:pPr>
              <w:spacing w:after="0" w:line="0" w:lineRule="atLeast"/>
              <w:ind w:firstLine="0"/>
              <w:jc w:val="center"/>
              <w:rPr>
                <w:ins w:id="1083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084" w:author="Máté Kiss" w:date="2022-03-27T19:13:00Z">
                <w:pPr>
                  <w:spacing w:after="0" w:line="240" w:lineRule="auto"/>
                </w:pPr>
              </w:pPrChange>
            </w:pPr>
            <w:ins w:id="1085" w:author="Máté Kiss" w:date="2022-03-10T20:38:00Z">
              <w: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AUTO_INCREMENT, egyedi azonosító</w:t>
              </w:r>
            </w:ins>
          </w:p>
        </w:tc>
      </w:tr>
      <w:tr w:rsidR="00365D58" w:rsidRPr="003F455C" w14:paraId="5DFB710B" w14:textId="77777777" w:rsidTr="00FF707C">
        <w:tblPrEx>
          <w:tblPrExChange w:id="1086" w:author="Máté Kiss" w:date="2022-03-10T20:38:00Z">
            <w:tblPrEx>
              <w:tblW w:w="0" w:type="auto"/>
            </w:tblPrEx>
          </w:tblPrExChange>
        </w:tblPrEx>
        <w:trPr>
          <w:ins w:id="1087" w:author="Máté Kiss" w:date="2022-03-10T20:32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88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33FC522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89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090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091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vasarlo_id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92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07A6885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93" w:author="Máté Kiss" w:date="2022-03-10T20:32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094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095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096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3086E83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097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098" w:author="Máté Kiss" w:date="2022-03-27T19:13:00Z">
                <w:pPr>
                  <w:spacing w:after="0" w:line="240" w:lineRule="auto"/>
                </w:pPr>
              </w:pPrChange>
            </w:pPr>
            <w:ins w:id="1099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00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6538B60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01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02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103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vasarlo</w:t>
              </w:r>
              <w:proofErr w:type="spellEnd"/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 xml:space="preserve"> -&gt; </w:t>
              </w:r>
              <w:proofErr w:type="spellStart"/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vasarlo_id</w:t>
              </w:r>
              <w:proofErr w:type="spellEnd"/>
            </w:ins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04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E16A157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05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06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365D58" w:rsidRPr="003F455C" w14:paraId="47329BBC" w14:textId="77777777" w:rsidTr="00FF707C">
        <w:tblPrEx>
          <w:tblPrExChange w:id="1107" w:author="Máté Kiss" w:date="2022-03-10T20:38:00Z">
            <w:tblPrEx>
              <w:tblW w:w="0" w:type="auto"/>
            </w:tblPrEx>
          </w:tblPrExChange>
        </w:tblPrEx>
        <w:trPr>
          <w:ins w:id="1108" w:author="Máté Kiss" w:date="2022-03-10T20:32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09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22C96CE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10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11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112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rendeles_datum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13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3A20E36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14" w:author="Máté Kiss" w:date="2022-03-10T20:32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115" w:author="Máté Kiss" w:date="2022-03-27T19:13:00Z">
                <w:pPr>
                  <w:spacing w:after="0" w:line="240" w:lineRule="auto"/>
                </w:pPr>
              </w:pPrChange>
            </w:pPr>
            <w:ins w:id="1116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datetime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17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B08225C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18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19" w:author="Máté Kiss" w:date="2022-03-27T19:13:00Z">
                <w:pPr>
                  <w:spacing w:after="0" w:line="240" w:lineRule="auto"/>
                </w:pPr>
              </w:pPrChange>
            </w:pPr>
            <w:ins w:id="1120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21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AAD477C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22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123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24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49C41AE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25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126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365D58" w:rsidRPr="003F455C" w14:paraId="7B57A4B9" w14:textId="77777777" w:rsidTr="00FF707C">
        <w:tblPrEx>
          <w:tblPrExChange w:id="1127" w:author="Máté Kiss" w:date="2022-03-10T20:38:00Z">
            <w:tblPrEx>
              <w:tblW w:w="0" w:type="auto"/>
            </w:tblPrEx>
          </w:tblPrExChange>
        </w:tblPrEx>
        <w:trPr>
          <w:ins w:id="1128" w:author="Máté Kiss" w:date="2022-03-10T20:32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29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B8D4A1E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30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31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132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osszeg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33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6616465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34" w:author="Máté Kiss" w:date="2022-03-10T20:32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135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136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37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1556E81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38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39" w:author="Máté Kiss" w:date="2022-03-27T19:13:00Z">
                <w:pPr>
                  <w:spacing w:after="0" w:line="240" w:lineRule="auto"/>
                </w:pPr>
              </w:pPrChange>
            </w:pPr>
            <w:ins w:id="1140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41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9C583CA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42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143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44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95DC941" w14:textId="2386AD7E" w:rsidR="00365D58" w:rsidRPr="003F455C" w:rsidRDefault="00C14AA8">
            <w:pPr>
              <w:spacing w:after="0" w:line="0" w:lineRule="atLeast"/>
              <w:ind w:firstLine="0"/>
              <w:jc w:val="center"/>
              <w:rPr>
                <w:ins w:id="1145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146" w:author="Máté Kiss" w:date="2022-03-27T19:13:00Z">
                <w:pPr>
                  <w:spacing w:after="0" w:line="240" w:lineRule="auto"/>
                </w:pPr>
              </w:pPrChange>
            </w:pPr>
            <w:ins w:id="1147" w:author="Máté Kiss" w:date="2022-03-19T16:11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teljes összeg</w:t>
              </w:r>
            </w:ins>
          </w:p>
        </w:tc>
      </w:tr>
      <w:tr w:rsidR="00365D58" w:rsidRPr="003F455C" w14:paraId="0BCD19AF" w14:textId="77777777" w:rsidTr="00FF707C">
        <w:tblPrEx>
          <w:tblPrExChange w:id="1148" w:author="Máté Kiss" w:date="2022-03-10T20:38:00Z">
            <w:tblPrEx>
              <w:tblW w:w="0" w:type="auto"/>
            </w:tblPrEx>
          </w:tblPrExChange>
        </w:tblPrEx>
        <w:trPr>
          <w:ins w:id="1149" w:author="Máté Kiss" w:date="2022-03-10T20:32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50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C57501B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51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52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153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lastRenderedPageBreak/>
                <w:t>megjegyzes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54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CA9023C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55" w:author="Máté Kiss" w:date="2022-03-10T20:32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156" w:author="Máté Kiss" w:date="2022-03-27T19:13:00Z">
                <w:pPr>
                  <w:spacing w:after="0" w:line="240" w:lineRule="auto"/>
                </w:pPr>
              </w:pPrChange>
            </w:pPr>
            <w:ins w:id="1157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text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58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AC79D54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59" w:author="Máté Kiss" w:date="2022-03-10T20:32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160" w:author="Máté Kiss" w:date="2022-03-27T19:13:00Z">
                <w:pPr>
                  <w:spacing w:after="0" w:line="240" w:lineRule="auto"/>
                </w:pPr>
              </w:pPrChange>
            </w:pPr>
            <w:ins w:id="1161" w:author="Máté Kiss" w:date="2022-03-10T20:32:00Z">
              <w:r w:rsidRPr="003F455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62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D93A3AB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63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164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70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165" w:author="Máté Kiss" w:date="2022-03-10T20:38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3FAB54F" w14:textId="77777777" w:rsidR="00365D58" w:rsidRPr="003F455C" w:rsidRDefault="00365D58">
            <w:pPr>
              <w:spacing w:after="0" w:line="0" w:lineRule="atLeast"/>
              <w:ind w:firstLine="0"/>
              <w:jc w:val="center"/>
              <w:rPr>
                <w:ins w:id="1166" w:author="Máté Kiss" w:date="2022-03-10T20:32:00Z"/>
                <w:rFonts w:eastAsia="Times New Roman" w:cs="Times New Roman"/>
                <w:sz w:val="20"/>
                <w:szCs w:val="20"/>
                <w:lang w:eastAsia="hu-HU"/>
              </w:rPr>
              <w:pPrChange w:id="1167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</w:tbl>
    <w:p w14:paraId="77F1175B" w14:textId="09A3D9BD" w:rsidR="00113B5E" w:rsidRDefault="00FF707C" w:rsidP="00EE0F00">
      <w:pPr>
        <w:rPr>
          <w:ins w:id="1168" w:author="Máté Kiss" w:date="2022-03-10T20:46:00Z"/>
        </w:rPr>
      </w:pPr>
      <w:ins w:id="1169" w:author="Máté Kiss" w:date="2022-03-10T20:37:00Z">
        <w:r>
          <w:t xml:space="preserve">Ennek a táblának az elsődleges kulcsa a </w:t>
        </w:r>
      </w:ins>
      <w:ins w:id="1170" w:author="Máté Kiss" w:date="2022-03-10T20:41:00Z">
        <w:r w:rsidR="001651FE">
          <w:t>„</w:t>
        </w:r>
      </w:ins>
      <w:proofErr w:type="spellStart"/>
      <w:ins w:id="1171" w:author="Máté Kiss" w:date="2022-03-10T20:37:00Z">
        <w:r>
          <w:t>rendeles_id</w:t>
        </w:r>
      </w:ins>
      <w:proofErr w:type="spellEnd"/>
      <w:ins w:id="1172" w:author="Máté Kiss" w:date="2022-03-10T20:41:00Z">
        <w:r w:rsidR="001651FE">
          <w:t>”</w:t>
        </w:r>
      </w:ins>
      <w:ins w:id="1173" w:author="Máté Kiss" w:date="2022-03-10T20:38:00Z">
        <w:r>
          <w:t>, ami</w:t>
        </w:r>
      </w:ins>
      <w:ins w:id="1174" w:author="Máté Kiss" w:date="2022-03-10T20:40:00Z">
        <w:r w:rsidR="001651FE">
          <w:t xml:space="preserve"> rekordonként egyedi és típusa </w:t>
        </w:r>
      </w:ins>
      <w:ins w:id="1175" w:author="Máté Kiss" w:date="2022-03-19T16:03:00Z">
        <w:r w:rsidR="00E343A3">
          <w:t>integer</w:t>
        </w:r>
      </w:ins>
      <w:ins w:id="1176" w:author="Máté Kiss" w:date="2022-03-10T20:40:00Z">
        <w:r w:rsidR="001651FE">
          <w:t>. A követ</w:t>
        </w:r>
      </w:ins>
      <w:ins w:id="1177" w:author="Máté Kiss" w:date="2022-03-10T20:41:00Z">
        <w:r w:rsidR="001651FE">
          <w:t>kező oszlop egy idegen kulcs</w:t>
        </w:r>
      </w:ins>
      <w:ins w:id="1178" w:author="Máté Kiss" w:date="2022-03-10T20:48:00Z">
        <w:r w:rsidR="00194646">
          <w:t xml:space="preserve">, a </w:t>
        </w:r>
        <w:proofErr w:type="spellStart"/>
        <w:r w:rsidR="00194646">
          <w:t>vasarlo</w:t>
        </w:r>
        <w:proofErr w:type="spellEnd"/>
        <w:r w:rsidR="00194646">
          <w:t xml:space="preserve"> tábla „</w:t>
        </w:r>
        <w:proofErr w:type="spellStart"/>
        <w:r w:rsidR="00194646">
          <w:t>vasarlo_id</w:t>
        </w:r>
        <w:proofErr w:type="spellEnd"/>
        <w:r w:rsidR="00194646">
          <w:t>” oszlopa</w:t>
        </w:r>
      </w:ins>
      <w:ins w:id="1179" w:author="Máté Kiss" w:date="2022-03-10T20:41:00Z">
        <w:r w:rsidR="001651FE">
          <w:t>, minek a segítségével</w:t>
        </w:r>
        <w:r w:rsidR="00E30964">
          <w:t xml:space="preserve"> tárolni tudjuk a vásár</w:t>
        </w:r>
      </w:ins>
      <w:ins w:id="1180" w:author="Máté Kiss" w:date="2022-03-10T20:42:00Z">
        <w:r w:rsidR="00E30964">
          <w:t>ló azonosítóját</w:t>
        </w:r>
        <w:r w:rsidR="004744D6">
          <w:t xml:space="preserve">. A rendelés leadásának a dátumát egy </w:t>
        </w:r>
        <w:proofErr w:type="spellStart"/>
        <w:r w:rsidR="004744D6">
          <w:t>datetime</w:t>
        </w:r>
        <w:proofErr w:type="spellEnd"/>
        <w:r w:rsidR="004744D6">
          <w:t xml:space="preserve"> típusú változóban rögzítjük „</w:t>
        </w:r>
        <w:proofErr w:type="spellStart"/>
        <w:r w:rsidR="004744D6">
          <w:t>rendeles_datum</w:t>
        </w:r>
        <w:proofErr w:type="spellEnd"/>
        <w:r w:rsidR="004744D6">
          <w:t>” néven.</w:t>
        </w:r>
        <w:r w:rsidR="009B1478">
          <w:t xml:space="preserve"> A </w:t>
        </w:r>
      </w:ins>
      <w:ins w:id="1181" w:author="Máté Kiss" w:date="2022-03-10T20:43:00Z">
        <w:r w:rsidR="009B1478">
          <w:t xml:space="preserve">rendelés teljes összegét egy </w:t>
        </w:r>
      </w:ins>
      <w:ins w:id="1182" w:author="Máté Kiss" w:date="2022-03-19T16:03:00Z">
        <w:r w:rsidR="00E343A3">
          <w:t>integer</w:t>
        </w:r>
      </w:ins>
      <w:ins w:id="1183" w:author="Máté Kiss" w:date="2022-03-10T20:43:00Z">
        <w:r w:rsidR="009B1478">
          <w:t xml:space="preserve"> típusú </w:t>
        </w:r>
      </w:ins>
      <w:ins w:id="1184" w:author="Máté Kiss" w:date="2022-03-10T20:44:00Z">
        <w:r w:rsidR="009B1478">
          <w:t>„</w:t>
        </w:r>
        <w:proofErr w:type="spellStart"/>
        <w:r w:rsidR="009B1478">
          <w:t>osszeg</w:t>
        </w:r>
        <w:proofErr w:type="spellEnd"/>
        <w:r w:rsidR="009B1478">
          <w:t>” oszlopban mentjük el. Lehetősége lesz még a vásárlónak a rendeléshez kapcsolódó egyéb megjegyzések hozzáfűzésére.</w:t>
        </w:r>
      </w:ins>
      <w:ins w:id="1185" w:author="Máté Kiss" w:date="2022-03-10T20:45:00Z">
        <w:r w:rsidR="009B1478">
          <w:t xml:space="preserve"> Mivel a megjegyzések hosszabb szövegek is lehetnek típusának text-</w:t>
        </w:r>
        <w:proofErr w:type="spellStart"/>
        <w:r w:rsidR="009B1478">
          <w:t>et</w:t>
        </w:r>
        <w:proofErr w:type="spellEnd"/>
        <w:r w:rsidR="009B1478">
          <w:t xml:space="preserve"> választottuk.</w:t>
        </w:r>
      </w:ins>
      <w:ins w:id="1186" w:author="Máté Kiss" w:date="2022-03-10T20:41:00Z">
        <w:r w:rsidR="001651FE">
          <w:t xml:space="preserve"> </w:t>
        </w:r>
      </w:ins>
    </w:p>
    <w:p w14:paraId="42F7AE77" w14:textId="6EEF70CA" w:rsidR="002F2484" w:rsidRDefault="002F2484">
      <w:pPr>
        <w:pStyle w:val="Kpalrs"/>
        <w:keepNext/>
        <w:rPr>
          <w:ins w:id="1187" w:author="Máté Kiss" w:date="2022-03-31T19:11:00Z"/>
        </w:rPr>
        <w:pPrChange w:id="1188" w:author="Máté Kiss" w:date="2022-03-31T19:11:00Z">
          <w:pPr/>
        </w:pPrChange>
      </w:pPr>
      <w:ins w:id="1189" w:author="Máté Kiss" w:date="2022-03-31T19:11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bookmarkStart w:id="1190" w:name="_Toc99646727"/>
      <w:ins w:id="1191" w:author="Máté Kiss" w:date="2022-03-31T19:11:00Z">
        <w:r w:rsidR="00AB47BF">
          <w:rPr>
            <w:noProof/>
          </w:rPr>
          <w:t>4</w:t>
        </w:r>
        <w:r>
          <w:fldChar w:fldCharType="end"/>
        </w:r>
        <w:r>
          <w:t xml:space="preserve">. táblázat: Rendelt termék </w:t>
        </w:r>
        <w:r w:rsidRPr="00EC31A7">
          <w:t>adatszótár</w:t>
        </w:r>
        <w:bookmarkEnd w:id="1190"/>
      </w:ins>
    </w:p>
    <w:tbl>
      <w:tblPr>
        <w:tblW w:w="101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192" w:author="Máté Kiss" w:date="2022-03-10T20:49:00Z">
          <w:tblPr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blBorders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537"/>
        <w:gridCol w:w="831"/>
        <w:gridCol w:w="592"/>
        <w:gridCol w:w="2688"/>
        <w:gridCol w:w="3543"/>
        <w:tblGridChange w:id="1193">
          <w:tblGrid>
            <w:gridCol w:w="1881"/>
            <w:gridCol w:w="831"/>
            <w:gridCol w:w="592"/>
            <w:gridCol w:w="2618"/>
            <w:gridCol w:w="1431"/>
          </w:tblGrid>
        </w:tblGridChange>
      </w:tblGrid>
      <w:tr w:rsidR="00B20E45" w:rsidRPr="00B20E45" w14:paraId="5C5EC904" w14:textId="77777777" w:rsidTr="00FE29F0">
        <w:trPr>
          <w:gridAfter w:val="4"/>
          <w:wAfter w:w="7654" w:type="dxa"/>
          <w:ins w:id="1194" w:author="Máté Kiss" w:date="2022-03-10T20:47:00Z"/>
          <w:trPrChange w:id="1195" w:author="Máté Kiss" w:date="2022-03-10T20:49:00Z">
            <w:trPr>
              <w:gridAfter w:val="4"/>
            </w:trPr>
          </w:trPrChange>
        </w:trPr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tcPrChange w:id="1196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</w:tcPr>
            </w:tcPrChange>
          </w:tcPr>
          <w:p w14:paraId="355D3124" w14:textId="329E9CA3" w:rsidR="00B20E45" w:rsidRPr="00B20E45" w:rsidRDefault="00B20E45">
            <w:pPr>
              <w:spacing w:after="0" w:line="0" w:lineRule="atLeast"/>
              <w:ind w:firstLine="0"/>
              <w:jc w:val="center"/>
              <w:rPr>
                <w:ins w:id="1197" w:author="Máté Kiss" w:date="2022-03-10T20:4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198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1199" w:author="Máté Kiss" w:date="2022-03-10T20:47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rendelt_termek</w:t>
              </w:r>
              <w:proofErr w:type="spellEnd"/>
            </w:ins>
          </w:p>
        </w:tc>
      </w:tr>
      <w:tr w:rsidR="00B25179" w:rsidRPr="00B20E45" w14:paraId="78BDD071" w14:textId="77777777" w:rsidTr="00381DE2">
        <w:trPr>
          <w:ins w:id="1200" w:author="Máté Kiss" w:date="2022-03-10T20:47:00Z"/>
        </w:trPr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01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1EE9F19" w14:textId="7D8283DD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02" w:author="Máté Kiss" w:date="2022-03-10T20:4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203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204" w:author="Máté Kiss" w:date="2022-03-10T20:47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Os</w:t>
              </w:r>
            </w:ins>
            <w:ins w:id="1205" w:author="Máté Kiss" w:date="2022-03-10T20:48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zlop</w:t>
              </w:r>
            </w:ins>
          </w:p>
        </w:tc>
        <w:tc>
          <w:tcPr>
            <w:tcW w:w="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06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A5A7074" w14:textId="3F78366E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07" w:author="Máté Kiss" w:date="2022-03-10T20:4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208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209" w:author="Máté Kiss" w:date="2022-03-10T20:48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Típus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10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A98DAF9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11" w:author="Máté Kiss" w:date="2022-03-10T20:4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212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213" w:author="Máté Kiss" w:date="2022-03-10T20:47:00Z">
              <w:r w:rsidRPr="00B20E45"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Null</w:t>
              </w:r>
            </w:ins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14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CF33EC4" w14:textId="4E02ED55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15" w:author="Máté Kiss" w:date="2022-03-10T20:4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216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217" w:author="Máté Kiss" w:date="2022-03-10T20:48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Idegen kulcs</w:t>
              </w:r>
            </w:ins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18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ABBD1A0" w14:textId="4632C84E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19" w:author="Máté Kiss" w:date="2022-03-10T20:4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220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221" w:author="Máté Kiss" w:date="2022-03-10T20:49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Megjegyzés</w:t>
              </w:r>
            </w:ins>
          </w:p>
        </w:tc>
      </w:tr>
      <w:tr w:rsidR="00B25179" w:rsidRPr="00B20E45" w14:paraId="67086570" w14:textId="77777777" w:rsidTr="00381DE2">
        <w:trPr>
          <w:ins w:id="1222" w:author="Máté Kiss" w:date="2022-03-10T20:47:00Z"/>
        </w:trPr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23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517411B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24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25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226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rendeles_id</w:t>
              </w:r>
              <w:proofErr w:type="spellEnd"/>
            </w:ins>
          </w:p>
        </w:tc>
        <w:tc>
          <w:tcPr>
            <w:tcW w:w="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27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8296E31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28" w:author="Máté Kiss" w:date="2022-03-10T20:47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229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230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31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8752F49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32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33" w:author="Máté Kiss" w:date="2022-03-27T19:13:00Z">
                <w:pPr>
                  <w:spacing w:after="0" w:line="240" w:lineRule="auto"/>
                </w:pPr>
              </w:pPrChange>
            </w:pPr>
            <w:ins w:id="1234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35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F7EF17D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36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37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238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rendeles</w:t>
              </w:r>
              <w:proofErr w:type="spellEnd"/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 xml:space="preserve"> -&gt; </w:t>
              </w:r>
              <w:proofErr w:type="spellStart"/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rendeles_id</w:t>
              </w:r>
              <w:proofErr w:type="spellEnd"/>
            </w:ins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39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403167D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40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41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B25179" w:rsidRPr="00B20E45" w14:paraId="34236E08" w14:textId="77777777" w:rsidTr="00381DE2">
        <w:trPr>
          <w:ins w:id="1242" w:author="Máté Kiss" w:date="2022-03-10T20:47:00Z"/>
        </w:trPr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43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1F1B705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44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45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246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termek_id</w:t>
              </w:r>
              <w:proofErr w:type="spellEnd"/>
            </w:ins>
          </w:p>
        </w:tc>
        <w:tc>
          <w:tcPr>
            <w:tcW w:w="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47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106F018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48" w:author="Máté Kiss" w:date="2022-03-10T20:47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249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250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51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23581D1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52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53" w:author="Máté Kiss" w:date="2022-03-27T19:13:00Z">
                <w:pPr>
                  <w:spacing w:after="0" w:line="240" w:lineRule="auto"/>
                </w:pPr>
              </w:pPrChange>
            </w:pPr>
            <w:ins w:id="1254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55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0730B6F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56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57" w:author="Máté Kiss" w:date="2022-03-27T19:13:00Z">
                <w:pPr>
                  <w:spacing w:after="0" w:line="240" w:lineRule="auto"/>
                </w:pPr>
              </w:pPrChange>
            </w:pPr>
            <w:ins w:id="1258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 xml:space="preserve">termek -&gt; </w:t>
              </w:r>
              <w:proofErr w:type="spellStart"/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termek_id</w:t>
              </w:r>
              <w:proofErr w:type="spellEnd"/>
            </w:ins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59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88A5CF7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60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61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B25179" w:rsidRPr="00B20E45" w14:paraId="634ADF75" w14:textId="77777777" w:rsidTr="00381DE2">
        <w:trPr>
          <w:ins w:id="1262" w:author="Máté Kiss" w:date="2022-03-10T20:47:00Z"/>
        </w:trPr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63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D4DFDEC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64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65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266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mennyiseg</w:t>
              </w:r>
              <w:proofErr w:type="spellEnd"/>
            </w:ins>
          </w:p>
        </w:tc>
        <w:tc>
          <w:tcPr>
            <w:tcW w:w="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67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413018F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68" w:author="Máté Kiss" w:date="2022-03-10T20:47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269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270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71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82F6E9D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72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73" w:author="Máté Kiss" w:date="2022-03-27T19:13:00Z">
                <w:pPr>
                  <w:spacing w:after="0" w:line="240" w:lineRule="auto"/>
                </w:pPr>
              </w:pPrChange>
            </w:pPr>
            <w:ins w:id="1274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75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3BF0287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76" w:author="Máté Kiss" w:date="2022-03-10T20:47:00Z"/>
                <w:rFonts w:eastAsia="Times New Roman" w:cs="Times New Roman"/>
                <w:sz w:val="20"/>
                <w:szCs w:val="20"/>
                <w:lang w:eastAsia="hu-HU"/>
              </w:rPr>
              <w:pPrChange w:id="1277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78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1D0C119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79" w:author="Máté Kiss" w:date="2022-03-10T20:47:00Z"/>
                <w:rFonts w:eastAsia="Times New Roman" w:cs="Times New Roman"/>
                <w:sz w:val="20"/>
                <w:szCs w:val="20"/>
                <w:lang w:eastAsia="hu-HU"/>
              </w:rPr>
              <w:pPrChange w:id="1280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B25179" w:rsidRPr="00B20E45" w14:paraId="20C7BBCA" w14:textId="77777777" w:rsidTr="00381DE2">
        <w:trPr>
          <w:ins w:id="1281" w:author="Máté Kiss" w:date="2022-03-10T20:47:00Z"/>
        </w:trPr>
        <w:tc>
          <w:tcPr>
            <w:tcW w:w="253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82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E4E30B5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83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84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285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osszeg</w:t>
              </w:r>
              <w:proofErr w:type="spellEnd"/>
            </w:ins>
          </w:p>
        </w:tc>
        <w:tc>
          <w:tcPr>
            <w:tcW w:w="8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86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8AF574F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87" w:author="Máté Kiss" w:date="2022-03-10T20:47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288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289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90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9B55D73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91" w:author="Máté Kiss" w:date="2022-03-10T20:4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292" w:author="Máté Kiss" w:date="2022-03-27T19:13:00Z">
                <w:pPr>
                  <w:spacing w:after="0" w:line="240" w:lineRule="auto"/>
                </w:pPr>
              </w:pPrChange>
            </w:pPr>
            <w:ins w:id="1293" w:author="Máté Kiss" w:date="2022-03-10T20:47:00Z">
              <w:r w:rsidRPr="00B20E45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94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FA49A17" w14:textId="77777777" w:rsidR="00B25179" w:rsidRPr="00B20E45" w:rsidRDefault="00B25179">
            <w:pPr>
              <w:spacing w:after="0" w:line="0" w:lineRule="atLeast"/>
              <w:ind w:firstLine="0"/>
              <w:jc w:val="center"/>
              <w:rPr>
                <w:ins w:id="1295" w:author="Máté Kiss" w:date="2022-03-10T20:47:00Z"/>
                <w:rFonts w:eastAsia="Times New Roman" w:cs="Times New Roman"/>
                <w:sz w:val="20"/>
                <w:szCs w:val="20"/>
                <w:lang w:eastAsia="hu-HU"/>
              </w:rPr>
              <w:pPrChange w:id="1296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5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297" w:author="Máté Kiss" w:date="2022-03-10T20:4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8B865C2" w14:textId="4393F606" w:rsidR="00B25179" w:rsidRPr="00B20E45" w:rsidRDefault="000258C4">
            <w:pPr>
              <w:spacing w:after="0" w:line="0" w:lineRule="atLeast"/>
              <w:ind w:firstLine="0"/>
              <w:jc w:val="center"/>
              <w:rPr>
                <w:ins w:id="1298" w:author="Máté Kiss" w:date="2022-03-10T20:47:00Z"/>
                <w:rFonts w:eastAsia="Times New Roman" w:cs="Times New Roman"/>
                <w:sz w:val="20"/>
                <w:szCs w:val="20"/>
                <w:lang w:eastAsia="hu-HU"/>
              </w:rPr>
              <w:pPrChange w:id="1299" w:author="Máté Kiss" w:date="2022-03-27T19:13:00Z">
                <w:pPr>
                  <w:spacing w:after="0" w:line="240" w:lineRule="auto"/>
                </w:pPr>
              </w:pPrChange>
            </w:pPr>
            <w:ins w:id="1300" w:author="Máté Kiss" w:date="2022-03-19T16:11:00Z">
              <w:r>
                <w:rPr>
                  <w:rFonts w:eastAsia="Times New Roman" w:cs="Times New Roman"/>
                  <w:sz w:val="20"/>
                  <w:szCs w:val="20"/>
                  <w:lang w:eastAsia="hu-HU"/>
                </w:rPr>
                <w:t>részösszeg</w:t>
              </w:r>
            </w:ins>
          </w:p>
        </w:tc>
      </w:tr>
    </w:tbl>
    <w:p w14:paraId="023CC041" w14:textId="333EC2DB" w:rsidR="00DA3C43" w:rsidRDefault="007D38A5">
      <w:pPr>
        <w:ind w:firstLine="708"/>
        <w:rPr>
          <w:ins w:id="1301" w:author="Máté Kiss" w:date="2022-03-10T20:56:00Z"/>
        </w:rPr>
        <w:pPrChange w:id="1302" w:author="Máté Kiss" w:date="2022-03-31T18:38:00Z">
          <w:pPr/>
        </w:pPrChange>
      </w:pPr>
      <w:ins w:id="1303" w:author="Máté Kiss" w:date="2022-03-10T20:50:00Z">
        <w:r>
          <w:t xml:space="preserve">A megrendelt termékek táblájának nincs elsődleges kulcsa. </w:t>
        </w:r>
      </w:ins>
      <w:ins w:id="1304" w:author="Máté Kiss" w:date="2022-03-10T20:52:00Z">
        <w:r w:rsidR="00482E00">
          <w:t>A „</w:t>
        </w:r>
        <w:proofErr w:type="spellStart"/>
        <w:r w:rsidR="00482E00">
          <w:t>rendles_id</w:t>
        </w:r>
        <w:proofErr w:type="spellEnd"/>
        <w:r w:rsidR="00482E00">
          <w:t xml:space="preserve">” </w:t>
        </w:r>
      </w:ins>
      <w:ins w:id="1305" w:author="Máté Kiss" w:date="2022-03-10T20:53:00Z">
        <w:r w:rsidR="00482E00">
          <w:t xml:space="preserve">oszlopa idegen kulcs, ami a </w:t>
        </w:r>
        <w:proofErr w:type="spellStart"/>
        <w:r w:rsidR="00482E00">
          <w:t>rendeles</w:t>
        </w:r>
        <w:proofErr w:type="spellEnd"/>
        <w:r w:rsidR="00482E00">
          <w:t xml:space="preserve"> tábla „</w:t>
        </w:r>
        <w:proofErr w:type="spellStart"/>
        <w:r w:rsidR="00482E00">
          <w:t>rendles_id</w:t>
        </w:r>
        <w:proofErr w:type="spellEnd"/>
        <w:r w:rsidR="00482E00">
          <w:t>” oszlopával egyezik meg.</w:t>
        </w:r>
        <w:r w:rsidR="006C71FF">
          <w:t xml:space="preserve"> </w:t>
        </w:r>
      </w:ins>
      <w:ins w:id="1306" w:author="Máté Kiss" w:date="2022-03-10T20:54:00Z">
        <w:r w:rsidR="006C71FF">
          <w:t>A „</w:t>
        </w:r>
        <w:proofErr w:type="spellStart"/>
        <w:r w:rsidR="006C71FF">
          <w:t>termek_id</w:t>
        </w:r>
        <w:proofErr w:type="spellEnd"/>
        <w:r w:rsidR="006C71FF">
          <w:t>” szintén idegen kulcs, ami a termek tábla „</w:t>
        </w:r>
        <w:proofErr w:type="spellStart"/>
        <w:r w:rsidR="006C71FF">
          <w:t>termek_id</w:t>
        </w:r>
        <w:proofErr w:type="spellEnd"/>
        <w:r w:rsidR="006C71FF">
          <w:t>” oszlopát reprezentálja. A két idegen kulcs segítségével rögzíteni tudjuk az adott rendelé</w:t>
        </w:r>
      </w:ins>
      <w:ins w:id="1307" w:author="Máté Kiss" w:date="2022-03-10T20:55:00Z">
        <w:r w:rsidR="006C71FF">
          <w:t>ssel vásárolt termékeket. Az adott termékből megrendelt mennyiséget „</w:t>
        </w:r>
        <w:proofErr w:type="spellStart"/>
        <w:r w:rsidR="006C71FF">
          <w:t>mennyiseg</w:t>
        </w:r>
        <w:proofErr w:type="spellEnd"/>
        <w:r w:rsidR="006C71FF">
          <w:t xml:space="preserve">” oszlopban tároljuk </w:t>
        </w:r>
      </w:ins>
      <w:ins w:id="1308" w:author="Máté Kiss" w:date="2022-03-19T16:03:00Z">
        <w:r w:rsidR="00E343A3">
          <w:t>integer</w:t>
        </w:r>
      </w:ins>
      <w:ins w:id="1309" w:author="Máté Kiss" w:date="2022-03-10T20:55:00Z">
        <w:r w:rsidR="006C71FF">
          <w:t xml:space="preserve"> típusként.</w:t>
        </w:r>
        <w:r w:rsidR="00100639">
          <w:t xml:space="preserve"> </w:t>
        </w:r>
      </w:ins>
      <w:ins w:id="1310" w:author="Máté Kiss" w:date="2022-03-10T20:56:00Z">
        <w:r w:rsidR="00100639">
          <w:t>Egy termék részösszegét is rögzítjük az „</w:t>
        </w:r>
        <w:proofErr w:type="spellStart"/>
        <w:r w:rsidR="00100639">
          <w:t>osszeg</w:t>
        </w:r>
        <w:proofErr w:type="spellEnd"/>
        <w:r w:rsidR="00100639">
          <w:t>” oszlopban, típusa int.</w:t>
        </w:r>
      </w:ins>
    </w:p>
    <w:p w14:paraId="202A19EE" w14:textId="217FD02D" w:rsidR="001553D5" w:rsidRDefault="00E343A3">
      <w:pPr>
        <w:pStyle w:val="Cmsor3"/>
        <w:rPr>
          <w:ins w:id="1311" w:author="Máté Kiss" w:date="2022-03-19T16:04:00Z"/>
        </w:rPr>
      </w:pPr>
      <w:bookmarkStart w:id="1312" w:name="_Toc100073688"/>
      <w:ins w:id="1313" w:author="Máté Kiss" w:date="2022-03-19T16:04:00Z">
        <w:r>
          <w:t>Dolgozó</w:t>
        </w:r>
        <w:bookmarkEnd w:id="1312"/>
      </w:ins>
    </w:p>
    <w:p w14:paraId="4F34C0CB" w14:textId="230D75E7" w:rsidR="00114145" w:rsidRDefault="00114145">
      <w:pPr>
        <w:pStyle w:val="Kpalrs"/>
        <w:keepNext/>
        <w:rPr>
          <w:ins w:id="1314" w:author="Máté Kiss" w:date="2022-03-31T19:11:00Z"/>
        </w:rPr>
        <w:pPrChange w:id="1315" w:author="Máté Kiss" w:date="2022-03-31T19:11:00Z">
          <w:pPr/>
        </w:pPrChange>
      </w:pPr>
      <w:ins w:id="1316" w:author="Máté Kiss" w:date="2022-03-31T19:11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bookmarkStart w:id="1317" w:name="_Toc99646728"/>
      <w:ins w:id="1318" w:author="Máté Kiss" w:date="2022-03-31T19:11:00Z">
        <w:r w:rsidR="00AB47BF">
          <w:rPr>
            <w:noProof/>
          </w:rPr>
          <w:t>5</w:t>
        </w:r>
        <w:r>
          <w:fldChar w:fldCharType="end"/>
        </w:r>
        <w:r>
          <w:t xml:space="preserve">. táblázat: Dolgozó </w:t>
        </w:r>
        <w:r w:rsidRPr="00A258DB">
          <w:t>adatszótár</w:t>
        </w:r>
        <w:bookmarkEnd w:id="1317"/>
      </w:ins>
    </w:p>
    <w:tbl>
      <w:tblPr>
        <w:tblW w:w="10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319" w:author="Máté Kiss" w:date="2022-03-19T16:20:00Z">
          <w:tblPr>
            <w:tblW w:w="0" w:type="auto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blBorders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459"/>
        <w:gridCol w:w="1356"/>
        <w:gridCol w:w="592"/>
        <w:gridCol w:w="2241"/>
        <w:gridCol w:w="3685"/>
        <w:tblGridChange w:id="1320">
          <w:tblGrid>
            <w:gridCol w:w="2459"/>
            <w:gridCol w:w="1356"/>
            <w:gridCol w:w="592"/>
            <w:gridCol w:w="1544"/>
            <w:gridCol w:w="1431"/>
          </w:tblGrid>
        </w:tblGridChange>
      </w:tblGrid>
      <w:tr w:rsidR="008947E8" w:rsidRPr="00E343A3" w14:paraId="24669195" w14:textId="77777777" w:rsidTr="00D052BC">
        <w:trPr>
          <w:gridAfter w:val="4"/>
          <w:wAfter w:w="7874" w:type="dxa"/>
          <w:ins w:id="1321" w:author="Máté Kiss" w:date="2022-03-19T16:06:00Z"/>
          <w:trPrChange w:id="1322" w:author="Máté Kiss" w:date="2022-03-19T16:20:00Z">
            <w:trPr>
              <w:gridAfter w:val="4"/>
              <w:wAfter w:w="4923" w:type="dxa"/>
            </w:trPr>
          </w:trPrChange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tcPrChange w:id="1323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</w:tcPr>
            </w:tcPrChange>
          </w:tcPr>
          <w:p w14:paraId="7397E8E7" w14:textId="38F484C5" w:rsidR="008947E8" w:rsidRDefault="008947E8">
            <w:pPr>
              <w:spacing w:after="0" w:line="0" w:lineRule="atLeast"/>
              <w:ind w:firstLine="0"/>
              <w:jc w:val="center"/>
              <w:rPr>
                <w:ins w:id="1324" w:author="Máté Kiss" w:date="2022-03-19T16:06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325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1326" w:author="Máté Kiss" w:date="2022-03-19T16:06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dolgozo</w:t>
              </w:r>
              <w:proofErr w:type="spellEnd"/>
            </w:ins>
          </w:p>
        </w:tc>
      </w:tr>
      <w:tr w:rsidR="00F4573A" w:rsidRPr="00E343A3" w14:paraId="762BF775" w14:textId="77777777" w:rsidTr="00D052BC">
        <w:trPr>
          <w:ins w:id="1327" w:author="Máté Kiss" w:date="2022-03-19T16:04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28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9E9BFDD" w14:textId="339F27B2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29" w:author="Máté Kiss" w:date="2022-03-19T16:04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330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331" w:author="Máté Kiss" w:date="2022-03-19T16:0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Oszlop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32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7726B61" w14:textId="6D079F7E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33" w:author="Máté Kiss" w:date="2022-03-19T16:04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334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335" w:author="Máté Kiss" w:date="2022-03-19T16:04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Típus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36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B8E703B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37" w:author="Máté Kiss" w:date="2022-03-19T16:04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338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339" w:author="Máté Kiss" w:date="2022-03-19T16:04:00Z">
              <w:r w:rsidRPr="00E343A3"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Null</w:t>
              </w:r>
            </w:ins>
          </w:p>
        </w:tc>
        <w:tc>
          <w:tcPr>
            <w:tcW w:w="2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40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7FA6CA8" w14:textId="06CFD2F8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41" w:author="Máté Kiss" w:date="2022-03-19T16:04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342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343" w:author="Máté Kiss" w:date="2022-03-19T16:05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Idegen kulcs</w:t>
              </w:r>
            </w:ins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44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D27426C" w14:textId="4FA3782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45" w:author="Máté Kiss" w:date="2022-03-19T16:04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346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347" w:author="Máté Kiss" w:date="2022-03-19T16:05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Megjegyzés</w:t>
              </w:r>
            </w:ins>
          </w:p>
        </w:tc>
      </w:tr>
      <w:tr w:rsidR="00F4573A" w:rsidRPr="00E343A3" w14:paraId="5E8BF101" w14:textId="77777777" w:rsidTr="00D052BC">
        <w:trPr>
          <w:ins w:id="1348" w:author="Máté Kiss" w:date="2022-03-19T16:04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49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FC1359F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50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351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352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dolgozo_id</w:t>
              </w:r>
              <w:proofErr w:type="spellEnd"/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 </w:t>
              </w:r>
              <w:r w:rsidRPr="00E343A3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(</w:t>
              </w:r>
              <w:proofErr w:type="spellStart"/>
              <w:r w:rsidRPr="00E343A3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Primary</w:t>
              </w:r>
              <w:proofErr w:type="spellEnd"/>
              <w:r w:rsidRPr="00E343A3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53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232E0D1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54" w:author="Máté Kiss" w:date="2022-03-19T16:04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355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356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57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4E77369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58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359" w:author="Máté Kiss" w:date="2022-03-27T19:13:00Z">
                <w:pPr>
                  <w:spacing w:after="0" w:line="240" w:lineRule="auto"/>
                </w:pPr>
              </w:pPrChange>
            </w:pPr>
            <w:ins w:id="1360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61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A00BCE7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62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363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64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95BB718" w14:textId="1C0C5E4C" w:rsidR="00F4573A" w:rsidRPr="00E343A3" w:rsidRDefault="00A50EF4">
            <w:pPr>
              <w:spacing w:after="0" w:line="0" w:lineRule="atLeast"/>
              <w:ind w:firstLine="0"/>
              <w:jc w:val="center"/>
              <w:rPr>
                <w:ins w:id="1365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366" w:author="Máté Kiss" w:date="2022-03-27T19:13:00Z">
                <w:pPr>
                  <w:spacing w:after="0" w:line="240" w:lineRule="auto"/>
                </w:pPr>
              </w:pPrChange>
            </w:pPr>
            <w:ins w:id="1367" w:author="Máté Kiss" w:date="2022-03-19T16:10:00Z">
              <w: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AUTO_INCREMENT, egyedi azonosító</w:t>
              </w:r>
            </w:ins>
          </w:p>
        </w:tc>
      </w:tr>
      <w:tr w:rsidR="00F4573A" w:rsidRPr="00E343A3" w14:paraId="3CE6FDEE" w14:textId="77777777" w:rsidTr="00D052BC">
        <w:trPr>
          <w:ins w:id="1368" w:author="Máté Kiss" w:date="2022-03-19T16:04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69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9A992AC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70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371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372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felhasznalonev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73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96CAC1F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74" w:author="Máté Kiss" w:date="2022-03-19T16:04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375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376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50)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77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91400B9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78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379" w:author="Máté Kiss" w:date="2022-03-27T19:13:00Z">
                <w:pPr>
                  <w:spacing w:after="0" w:line="240" w:lineRule="auto"/>
                </w:pPr>
              </w:pPrChange>
            </w:pPr>
            <w:ins w:id="1380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81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586F251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82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383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84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50ADDAC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85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386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F4573A" w:rsidRPr="00E343A3" w14:paraId="0059362C" w14:textId="77777777" w:rsidTr="00D052BC">
        <w:trPr>
          <w:ins w:id="1387" w:author="Máté Kiss" w:date="2022-03-19T16:04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88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4A8636A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89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390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391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jelszo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92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AFA85B7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93" w:author="Máté Kiss" w:date="2022-03-19T16:04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394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395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50)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396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7E89DC4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397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398" w:author="Máté Kiss" w:date="2022-03-27T19:13:00Z">
                <w:pPr>
                  <w:spacing w:after="0" w:line="240" w:lineRule="auto"/>
                </w:pPr>
              </w:pPrChange>
            </w:pPr>
            <w:ins w:id="1399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400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02931A4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401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402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403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7624762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404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405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F4573A" w:rsidRPr="00E343A3" w14:paraId="323F0230" w14:textId="77777777" w:rsidTr="00D052BC">
        <w:trPr>
          <w:ins w:id="1406" w:author="Máté Kiss" w:date="2022-03-19T16:04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407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97FF8F8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408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409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410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nev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411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D7F2AC5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412" w:author="Máté Kiss" w:date="2022-03-19T16:04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413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414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50)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415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298A65A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416" w:author="Máté Kiss" w:date="2022-03-19T16:04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417" w:author="Máté Kiss" w:date="2022-03-27T19:13:00Z">
                <w:pPr>
                  <w:spacing w:after="0" w:line="240" w:lineRule="auto"/>
                </w:pPr>
              </w:pPrChange>
            </w:pPr>
            <w:ins w:id="1418" w:author="Máté Kiss" w:date="2022-03-19T16:04:00Z">
              <w:r w:rsidRPr="00E343A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22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419" w:author="Máté Kiss" w:date="2022-03-19T16:20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3A65003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420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421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85" w:type="dxa"/>
            <w:shd w:val="clear" w:color="auto" w:fill="FFFFFF"/>
            <w:vAlign w:val="center"/>
            <w:hideMark/>
            <w:tcPrChange w:id="1422" w:author="Máté Kiss" w:date="2022-03-19T16:20:00Z">
              <w:tcPr>
                <w:tcW w:w="0" w:type="auto"/>
                <w:shd w:val="clear" w:color="auto" w:fill="FFFFFF"/>
                <w:vAlign w:val="center"/>
                <w:hideMark/>
              </w:tcPr>
            </w:tcPrChange>
          </w:tcPr>
          <w:p w14:paraId="4E5872F5" w14:textId="77777777" w:rsidR="00F4573A" w:rsidRPr="00E343A3" w:rsidRDefault="00F4573A">
            <w:pPr>
              <w:spacing w:after="0" w:line="0" w:lineRule="atLeast"/>
              <w:ind w:firstLine="0"/>
              <w:jc w:val="center"/>
              <w:rPr>
                <w:ins w:id="1423" w:author="Máté Kiss" w:date="2022-03-19T16:04:00Z"/>
                <w:rFonts w:eastAsia="Times New Roman" w:cs="Times New Roman"/>
                <w:sz w:val="20"/>
                <w:szCs w:val="20"/>
                <w:lang w:eastAsia="hu-HU"/>
              </w:rPr>
              <w:pPrChange w:id="1424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</w:tbl>
    <w:p w14:paraId="5151ACCA" w14:textId="15CD1540" w:rsidR="00DE51B5" w:rsidRPr="00F0394C" w:rsidRDefault="00C31AFF">
      <w:pPr>
        <w:spacing w:line="240" w:lineRule="auto"/>
        <w:ind w:firstLine="708"/>
        <w:rPr>
          <w:ins w:id="1425" w:author="Máté Kiss" w:date="2022-03-19T16:18:00Z"/>
          <w:szCs w:val="24"/>
          <w:rPrChange w:id="1426" w:author="Máté Kiss" w:date="2022-03-27T19:06:00Z">
            <w:rPr>
              <w:ins w:id="1427" w:author="Máté Kiss" w:date="2022-03-19T16:18:00Z"/>
            </w:rPr>
          </w:rPrChange>
        </w:rPr>
        <w:pPrChange w:id="1428" w:author="Máté Kiss" w:date="2022-03-31T18:38:00Z">
          <w:pPr>
            <w:spacing w:line="240" w:lineRule="auto"/>
          </w:pPr>
        </w:pPrChange>
      </w:pPr>
      <w:ins w:id="1429" w:author="Máté Kiss" w:date="2022-03-19T16:07:00Z">
        <w:r w:rsidRPr="00F0394C">
          <w:rPr>
            <w:szCs w:val="24"/>
            <w:rPrChange w:id="1430" w:author="Máté Kiss" w:date="2022-03-27T19:06:00Z">
              <w:rPr/>
            </w:rPrChange>
          </w:rPr>
          <w:t>A „</w:t>
        </w:r>
        <w:proofErr w:type="spellStart"/>
        <w:r w:rsidRPr="00F0394C">
          <w:rPr>
            <w:szCs w:val="24"/>
            <w:rPrChange w:id="1431" w:author="Máté Kiss" w:date="2022-03-27T19:06:00Z">
              <w:rPr/>
            </w:rPrChange>
          </w:rPr>
          <w:t>dolgozo</w:t>
        </w:r>
        <w:proofErr w:type="spellEnd"/>
        <w:r w:rsidRPr="00F0394C">
          <w:rPr>
            <w:szCs w:val="24"/>
            <w:rPrChange w:id="1432" w:author="Máté Kiss" w:date="2022-03-27T19:06:00Z">
              <w:rPr/>
            </w:rPrChange>
          </w:rPr>
          <w:t>” táblát a program a raktári beléptetéshez fogja használni.</w:t>
        </w:r>
      </w:ins>
      <w:ins w:id="1433" w:author="Máté Kiss" w:date="2022-03-19T16:08:00Z">
        <w:r w:rsidR="00A50EF4" w:rsidRPr="00F0394C">
          <w:rPr>
            <w:szCs w:val="24"/>
          </w:rPr>
          <w:t xml:space="preserve"> A </w:t>
        </w:r>
      </w:ins>
      <w:ins w:id="1434" w:author="Máté Kiss" w:date="2022-03-19T16:11:00Z">
        <w:r w:rsidR="005C7F0B" w:rsidRPr="00F0394C">
          <w:rPr>
            <w:szCs w:val="24"/>
            <w:rPrChange w:id="1435" w:author="Máté Kiss" w:date="2022-03-27T19:06:00Z">
              <w:rPr/>
            </w:rPrChange>
          </w:rPr>
          <w:t>„</w:t>
        </w:r>
      </w:ins>
      <w:proofErr w:type="spellStart"/>
      <w:ins w:id="1436" w:author="Máté Kiss" w:date="2022-03-19T16:08:00Z">
        <w:r w:rsidR="00A50EF4" w:rsidRPr="00F0394C">
          <w:rPr>
            <w:szCs w:val="24"/>
            <w:rPrChange w:id="1437" w:author="Máté Kiss" w:date="2022-03-27T19:06:00Z">
              <w:rPr>
                <w:b/>
                <w:szCs w:val="24"/>
              </w:rPr>
            </w:rPrChange>
          </w:rPr>
          <w:t>dolgozo_id</w:t>
        </w:r>
      </w:ins>
      <w:proofErr w:type="spellEnd"/>
      <w:ins w:id="1438" w:author="Máté Kiss" w:date="2022-03-19T16:11:00Z">
        <w:r w:rsidR="005C7F0B" w:rsidRPr="00F0394C">
          <w:rPr>
            <w:szCs w:val="24"/>
            <w:rPrChange w:id="1439" w:author="Máté Kiss" w:date="2022-03-27T19:06:00Z">
              <w:rPr/>
            </w:rPrChange>
          </w:rPr>
          <w:t>”</w:t>
        </w:r>
      </w:ins>
      <w:ins w:id="1440" w:author="Máté Kiss" w:date="2022-03-19T16:08:00Z">
        <w:r w:rsidR="00A50EF4" w:rsidRPr="00F0394C">
          <w:rPr>
            <w:szCs w:val="24"/>
          </w:rPr>
          <w:t xml:space="preserve"> egy integer típusú </w:t>
        </w:r>
        <w:proofErr w:type="spellStart"/>
        <w:r w:rsidR="00A50EF4" w:rsidRPr="00F0394C">
          <w:rPr>
            <w:szCs w:val="24"/>
          </w:rPr>
          <w:t>autoincrement</w:t>
        </w:r>
        <w:proofErr w:type="spellEnd"/>
        <w:r w:rsidR="00A50EF4" w:rsidRPr="00F0394C">
          <w:rPr>
            <w:szCs w:val="24"/>
          </w:rPr>
          <w:t xml:space="preserve"> elsődleges </w:t>
        </w:r>
        <w:proofErr w:type="gramStart"/>
        <w:r w:rsidR="00A50EF4" w:rsidRPr="00F0394C">
          <w:rPr>
            <w:szCs w:val="24"/>
          </w:rPr>
          <w:t>kulcs</w:t>
        </w:r>
        <w:proofErr w:type="gramEnd"/>
        <w:r w:rsidR="00A50EF4" w:rsidRPr="00F0394C">
          <w:rPr>
            <w:szCs w:val="24"/>
          </w:rPr>
          <w:t xml:space="preserve"> ami csak azonosításra és illesztésekre használatos</w:t>
        </w:r>
      </w:ins>
      <w:ins w:id="1441" w:author="Máté Kiss" w:date="2022-03-19T16:10:00Z">
        <w:r w:rsidR="00A50EF4" w:rsidRPr="00F0394C">
          <w:rPr>
            <w:szCs w:val="24"/>
            <w:rPrChange w:id="1442" w:author="Máté Kiss" w:date="2022-03-27T19:06:00Z">
              <w:rPr/>
            </w:rPrChange>
          </w:rPr>
          <w:t xml:space="preserve">. </w:t>
        </w:r>
      </w:ins>
      <w:ins w:id="1443" w:author="Máté Kiss" w:date="2022-03-19T16:08:00Z">
        <w:r w:rsidR="00A50EF4" w:rsidRPr="00F0394C">
          <w:rPr>
            <w:szCs w:val="24"/>
          </w:rPr>
          <w:t>A</w:t>
        </w:r>
      </w:ins>
      <w:ins w:id="1444" w:author="Máté Kiss" w:date="2022-03-19T16:11:00Z">
        <w:r w:rsidR="005814DA" w:rsidRPr="00F0394C">
          <w:rPr>
            <w:szCs w:val="24"/>
            <w:rPrChange w:id="1445" w:author="Máté Kiss" w:date="2022-03-27T19:06:00Z">
              <w:rPr/>
            </w:rPrChange>
          </w:rPr>
          <w:t xml:space="preserve"> „</w:t>
        </w:r>
      </w:ins>
      <w:proofErr w:type="spellStart"/>
      <w:ins w:id="1446" w:author="Máté Kiss" w:date="2022-03-19T16:08:00Z">
        <w:r w:rsidR="00A50EF4" w:rsidRPr="00F0394C">
          <w:rPr>
            <w:szCs w:val="24"/>
            <w:rPrChange w:id="1447" w:author="Máté Kiss" w:date="2022-03-27T19:06:00Z">
              <w:rPr>
                <w:b/>
                <w:szCs w:val="24"/>
              </w:rPr>
            </w:rPrChange>
          </w:rPr>
          <w:t>felhasznalonev</w:t>
        </w:r>
      </w:ins>
      <w:proofErr w:type="spellEnd"/>
      <w:ins w:id="1448" w:author="Máté Kiss" w:date="2022-03-19T16:11:00Z">
        <w:r w:rsidR="005814DA" w:rsidRPr="00F0394C">
          <w:rPr>
            <w:szCs w:val="24"/>
            <w:rPrChange w:id="1449" w:author="Máté Kiss" w:date="2022-03-27T19:06:00Z">
              <w:rPr/>
            </w:rPrChange>
          </w:rPr>
          <w:t>”</w:t>
        </w:r>
      </w:ins>
      <w:ins w:id="1450" w:author="Máté Kiss" w:date="2022-03-19T16:08:00Z">
        <w:r w:rsidR="00A50EF4" w:rsidRPr="00F0394C">
          <w:rPr>
            <w:szCs w:val="24"/>
          </w:rPr>
          <w:t xml:space="preserve"> egy </w:t>
        </w:r>
        <w:proofErr w:type="spellStart"/>
        <w:r w:rsidR="00A50EF4" w:rsidRPr="00F0394C">
          <w:rPr>
            <w:szCs w:val="24"/>
          </w:rPr>
          <w:t>varchar</w:t>
        </w:r>
        <w:proofErr w:type="spellEnd"/>
        <w:r w:rsidR="00A50EF4" w:rsidRPr="00F0394C">
          <w:rPr>
            <w:szCs w:val="24"/>
          </w:rPr>
          <w:t xml:space="preserve"> típusú 50 karakter hosszúságú karakterlánc amit a</w:t>
        </w:r>
      </w:ins>
      <w:ins w:id="1451" w:author="Máté Kiss" w:date="2022-03-19T16:13:00Z">
        <w:r w:rsidR="00B538ED" w:rsidRPr="00F0394C">
          <w:rPr>
            <w:szCs w:val="24"/>
            <w:rPrChange w:id="1452" w:author="Máté Kiss" w:date="2022-03-27T19:06:00Z">
              <w:rPr/>
            </w:rPrChange>
          </w:rPr>
          <w:t>z</w:t>
        </w:r>
      </w:ins>
      <w:ins w:id="1453" w:author="Máté Kiss" w:date="2022-03-19T16:08:00Z">
        <w:r w:rsidR="00A50EF4" w:rsidRPr="00F0394C">
          <w:rPr>
            <w:szCs w:val="24"/>
          </w:rPr>
          <w:t xml:space="preserve"> </w:t>
        </w:r>
        <w:proofErr w:type="spellStart"/>
        <w:r w:rsidR="00A50EF4" w:rsidRPr="00F0394C">
          <w:rPr>
            <w:szCs w:val="24"/>
          </w:rPr>
          <w:t>admin</w:t>
        </w:r>
        <w:proofErr w:type="spellEnd"/>
        <w:r w:rsidR="00A50EF4" w:rsidRPr="00F0394C">
          <w:rPr>
            <w:szCs w:val="24"/>
          </w:rPr>
          <w:t xml:space="preserve"> ad </w:t>
        </w:r>
        <w:proofErr w:type="gramStart"/>
        <w:r w:rsidR="00A50EF4" w:rsidRPr="00F0394C">
          <w:rPr>
            <w:szCs w:val="24"/>
          </w:rPr>
          <w:t>me</w:t>
        </w:r>
      </w:ins>
      <w:ins w:id="1454" w:author="Máté Kiss" w:date="2022-03-19T16:12:00Z">
        <w:r w:rsidR="00113D80" w:rsidRPr="00F0394C">
          <w:rPr>
            <w:szCs w:val="24"/>
            <w:rPrChange w:id="1455" w:author="Máté Kiss" w:date="2022-03-27T19:06:00Z">
              <w:rPr/>
            </w:rPrChange>
          </w:rPr>
          <w:t>g</w:t>
        </w:r>
        <w:r w:rsidR="00465DEC" w:rsidRPr="00F0394C">
          <w:rPr>
            <w:szCs w:val="24"/>
            <w:rPrChange w:id="1456" w:author="Máté Kiss" w:date="2022-03-27T19:06:00Z">
              <w:rPr/>
            </w:rPrChange>
          </w:rPr>
          <w:t xml:space="preserve">, </w:t>
        </w:r>
      </w:ins>
      <w:ins w:id="1457" w:author="Máté Kiss" w:date="2022-03-19T16:08:00Z">
        <w:r w:rsidR="00A50EF4" w:rsidRPr="00F0394C">
          <w:rPr>
            <w:szCs w:val="24"/>
          </w:rPr>
          <w:t xml:space="preserve"> a</w:t>
        </w:r>
      </w:ins>
      <w:ins w:id="1458" w:author="Máté Kiss" w:date="2022-03-19T16:12:00Z">
        <w:r w:rsidR="00465DEC" w:rsidRPr="00F0394C">
          <w:rPr>
            <w:szCs w:val="24"/>
            <w:rPrChange w:id="1459" w:author="Máté Kiss" w:date="2022-03-27T19:06:00Z">
              <w:rPr/>
            </w:rPrChange>
          </w:rPr>
          <w:t>z</w:t>
        </w:r>
      </w:ins>
      <w:proofErr w:type="gramEnd"/>
      <w:ins w:id="1460" w:author="Máté Kiss" w:date="2022-03-19T16:08:00Z">
        <w:r w:rsidR="00A50EF4" w:rsidRPr="00F0394C">
          <w:rPr>
            <w:szCs w:val="24"/>
          </w:rPr>
          <w:t xml:space="preserve"> épp a programot használni akaró dolgozó embernek nincs semmi megkötöttség a bevitelhez lehet kis-nagy betű és szám.</w:t>
        </w:r>
      </w:ins>
      <w:ins w:id="1461" w:author="Máté Kiss" w:date="2022-03-19T16:13:00Z">
        <w:r w:rsidR="00B538ED" w:rsidRPr="00F0394C">
          <w:rPr>
            <w:szCs w:val="24"/>
            <w:rPrChange w:id="1462" w:author="Máté Kiss" w:date="2022-03-27T19:06:00Z">
              <w:rPr/>
            </w:rPrChange>
          </w:rPr>
          <w:t xml:space="preserve"> </w:t>
        </w:r>
      </w:ins>
      <w:ins w:id="1463" w:author="Máté Kiss" w:date="2022-03-19T16:12:00Z">
        <w:r w:rsidR="00B205E5" w:rsidRPr="00F0394C">
          <w:rPr>
            <w:szCs w:val="24"/>
          </w:rPr>
          <w:t xml:space="preserve">A </w:t>
        </w:r>
      </w:ins>
      <w:ins w:id="1464" w:author="Máté Kiss" w:date="2022-03-19T16:13:00Z">
        <w:r w:rsidR="00B538ED" w:rsidRPr="00F0394C">
          <w:rPr>
            <w:szCs w:val="24"/>
            <w:rPrChange w:id="1465" w:author="Máté Kiss" w:date="2022-03-27T19:06:00Z">
              <w:rPr/>
            </w:rPrChange>
          </w:rPr>
          <w:t>„</w:t>
        </w:r>
      </w:ins>
      <w:proofErr w:type="spellStart"/>
      <w:ins w:id="1466" w:author="Máté Kiss" w:date="2022-03-19T16:12:00Z">
        <w:r w:rsidR="00B205E5" w:rsidRPr="00F0394C">
          <w:rPr>
            <w:szCs w:val="24"/>
            <w:rPrChange w:id="1467" w:author="Máté Kiss" w:date="2022-03-27T19:06:00Z">
              <w:rPr>
                <w:b/>
                <w:szCs w:val="24"/>
              </w:rPr>
            </w:rPrChange>
          </w:rPr>
          <w:t>jelszo</w:t>
        </w:r>
      </w:ins>
      <w:proofErr w:type="spellEnd"/>
      <w:ins w:id="1468" w:author="Máté Kiss" w:date="2022-03-19T16:13:00Z">
        <w:r w:rsidR="00B538ED" w:rsidRPr="00F0394C">
          <w:rPr>
            <w:szCs w:val="24"/>
            <w:rPrChange w:id="1469" w:author="Máté Kiss" w:date="2022-03-27T19:06:00Z">
              <w:rPr>
                <w:b/>
              </w:rPr>
            </w:rPrChange>
          </w:rPr>
          <w:t>”</w:t>
        </w:r>
      </w:ins>
      <w:ins w:id="1470" w:author="Máté Kiss" w:date="2022-03-19T16:12:00Z">
        <w:r w:rsidR="00B205E5" w:rsidRPr="00F0394C">
          <w:rPr>
            <w:szCs w:val="24"/>
          </w:rPr>
          <w:t xml:space="preserve"> a </w:t>
        </w:r>
      </w:ins>
      <w:ins w:id="1471" w:author="Máté Kiss" w:date="2022-03-19T16:13:00Z">
        <w:r w:rsidR="00B538ED" w:rsidRPr="00F0394C">
          <w:rPr>
            <w:szCs w:val="24"/>
            <w:rPrChange w:id="1472" w:author="Máté Kiss" w:date="2022-03-27T19:06:00Z">
              <w:rPr/>
            </w:rPrChange>
          </w:rPr>
          <w:t>„</w:t>
        </w:r>
      </w:ins>
      <w:proofErr w:type="spellStart"/>
      <w:ins w:id="1473" w:author="Máté Kiss" w:date="2022-03-19T16:12:00Z">
        <w:r w:rsidR="00B205E5" w:rsidRPr="00F0394C">
          <w:rPr>
            <w:szCs w:val="24"/>
          </w:rPr>
          <w:t>felhasznalonev</w:t>
        </w:r>
      </w:ins>
      <w:proofErr w:type="spellEnd"/>
      <w:ins w:id="1474" w:author="Máté Kiss" w:date="2022-03-19T16:13:00Z">
        <w:r w:rsidR="00B538ED" w:rsidRPr="00F0394C">
          <w:rPr>
            <w:szCs w:val="24"/>
            <w:rPrChange w:id="1475" w:author="Máté Kiss" w:date="2022-03-27T19:06:00Z">
              <w:rPr/>
            </w:rPrChange>
          </w:rPr>
          <w:t>”</w:t>
        </w:r>
      </w:ins>
      <w:ins w:id="1476" w:author="Máté Kiss" w:date="2022-03-19T16:12:00Z">
        <w:r w:rsidR="00B205E5" w:rsidRPr="00F0394C">
          <w:rPr>
            <w:szCs w:val="24"/>
          </w:rPr>
          <w:t xml:space="preserve"> mező párja</w:t>
        </w:r>
      </w:ins>
      <w:ins w:id="1477" w:author="Máté Kiss" w:date="2022-03-19T16:13:00Z">
        <w:r w:rsidR="00322B2A" w:rsidRPr="00F0394C">
          <w:rPr>
            <w:szCs w:val="24"/>
            <w:rPrChange w:id="1478" w:author="Máté Kiss" w:date="2022-03-27T19:06:00Z">
              <w:rPr/>
            </w:rPrChange>
          </w:rPr>
          <w:t>,</w:t>
        </w:r>
      </w:ins>
      <w:ins w:id="1479" w:author="Máté Kiss" w:date="2022-03-19T16:12:00Z">
        <w:r w:rsidR="00B205E5" w:rsidRPr="00F0394C">
          <w:rPr>
            <w:szCs w:val="24"/>
          </w:rPr>
          <w:t xml:space="preserve"> ez egy </w:t>
        </w:r>
        <w:proofErr w:type="spellStart"/>
        <w:r w:rsidR="00B205E5" w:rsidRPr="00F0394C">
          <w:rPr>
            <w:szCs w:val="24"/>
          </w:rPr>
          <w:t>varchar</w:t>
        </w:r>
        <w:proofErr w:type="spellEnd"/>
        <w:r w:rsidR="00B205E5" w:rsidRPr="00F0394C">
          <w:rPr>
            <w:szCs w:val="24"/>
          </w:rPr>
          <w:t xml:space="preserve"> típusú 50 karakter hosszúságú karakterlánc nincs semmi megkötöttség a bevitelhez</w:t>
        </w:r>
      </w:ins>
      <w:ins w:id="1480" w:author="Máté Kiss" w:date="2022-03-19T16:14:00Z">
        <w:r w:rsidR="00322B2A" w:rsidRPr="00F0394C">
          <w:rPr>
            <w:szCs w:val="24"/>
            <w:rPrChange w:id="1481" w:author="Máté Kiss" w:date="2022-03-27T19:06:00Z">
              <w:rPr/>
            </w:rPrChange>
          </w:rPr>
          <w:t>,</w:t>
        </w:r>
      </w:ins>
      <w:ins w:id="1482" w:author="Máté Kiss" w:date="2022-03-19T16:12:00Z">
        <w:r w:rsidR="00B205E5" w:rsidRPr="00F0394C">
          <w:rPr>
            <w:szCs w:val="24"/>
          </w:rPr>
          <w:t xml:space="preserve"> lehet kis-nagy betű</w:t>
        </w:r>
      </w:ins>
      <w:ins w:id="1483" w:author="Máté Kiss" w:date="2022-03-19T16:13:00Z">
        <w:r w:rsidR="00B205E5" w:rsidRPr="00F0394C">
          <w:rPr>
            <w:szCs w:val="24"/>
            <w:rPrChange w:id="1484" w:author="Máté Kiss" w:date="2022-03-27T19:06:00Z">
              <w:rPr/>
            </w:rPrChange>
          </w:rPr>
          <w:t xml:space="preserve">. </w:t>
        </w:r>
      </w:ins>
      <w:ins w:id="1485" w:author="Máté Kiss" w:date="2022-03-19T16:12:00Z">
        <w:r w:rsidR="00B205E5" w:rsidRPr="00F0394C">
          <w:rPr>
            <w:szCs w:val="24"/>
          </w:rPr>
          <w:t xml:space="preserve">A </w:t>
        </w:r>
      </w:ins>
      <w:ins w:id="1486" w:author="Máté Kiss" w:date="2022-03-19T16:14:00Z">
        <w:r w:rsidR="00627321" w:rsidRPr="00F0394C">
          <w:rPr>
            <w:szCs w:val="24"/>
            <w:rPrChange w:id="1487" w:author="Máté Kiss" w:date="2022-03-27T19:06:00Z">
              <w:rPr/>
            </w:rPrChange>
          </w:rPr>
          <w:t>„</w:t>
        </w:r>
      </w:ins>
      <w:proofErr w:type="spellStart"/>
      <w:ins w:id="1488" w:author="Máté Kiss" w:date="2022-03-19T16:12:00Z">
        <w:r w:rsidR="00B205E5" w:rsidRPr="00F0394C">
          <w:rPr>
            <w:szCs w:val="24"/>
            <w:rPrChange w:id="1489" w:author="Máté Kiss" w:date="2022-03-27T19:06:00Z">
              <w:rPr>
                <w:b/>
                <w:szCs w:val="24"/>
              </w:rPr>
            </w:rPrChange>
          </w:rPr>
          <w:t>nev</w:t>
        </w:r>
      </w:ins>
      <w:proofErr w:type="spellEnd"/>
      <w:ins w:id="1490" w:author="Máté Kiss" w:date="2022-03-19T16:14:00Z">
        <w:r w:rsidR="00627321" w:rsidRPr="00F0394C">
          <w:rPr>
            <w:szCs w:val="24"/>
            <w:rPrChange w:id="1491" w:author="Máté Kiss" w:date="2022-03-27T19:06:00Z">
              <w:rPr/>
            </w:rPrChange>
          </w:rPr>
          <w:t>”</w:t>
        </w:r>
      </w:ins>
      <w:ins w:id="1492" w:author="Máté Kiss" w:date="2022-03-19T16:12:00Z">
        <w:r w:rsidR="00B205E5" w:rsidRPr="00F0394C">
          <w:rPr>
            <w:szCs w:val="24"/>
          </w:rPr>
          <w:t xml:space="preserve"> a </w:t>
        </w:r>
      </w:ins>
      <w:ins w:id="1493" w:author="Máté Kiss" w:date="2022-03-19T16:14:00Z">
        <w:r w:rsidR="009D2EF1" w:rsidRPr="00F0394C">
          <w:rPr>
            <w:szCs w:val="24"/>
            <w:rPrChange w:id="1494" w:author="Máté Kiss" w:date="2022-03-27T19:06:00Z">
              <w:rPr/>
            </w:rPrChange>
          </w:rPr>
          <w:t>„</w:t>
        </w:r>
      </w:ins>
      <w:proofErr w:type="spellStart"/>
      <w:ins w:id="1495" w:author="Máté Kiss" w:date="2022-03-19T16:12:00Z">
        <w:r w:rsidR="00B205E5" w:rsidRPr="00F0394C">
          <w:rPr>
            <w:szCs w:val="24"/>
          </w:rPr>
          <w:t>dolgozo</w:t>
        </w:r>
      </w:ins>
      <w:proofErr w:type="spellEnd"/>
      <w:ins w:id="1496" w:author="Máté Kiss" w:date="2022-03-19T16:14:00Z">
        <w:r w:rsidR="009D2EF1" w:rsidRPr="00F0394C">
          <w:rPr>
            <w:szCs w:val="24"/>
            <w:rPrChange w:id="1497" w:author="Máté Kiss" w:date="2022-03-27T19:06:00Z">
              <w:rPr/>
            </w:rPrChange>
          </w:rPr>
          <w:t>”</w:t>
        </w:r>
      </w:ins>
      <w:ins w:id="1498" w:author="Máté Kiss" w:date="2022-03-19T16:12:00Z">
        <w:r w:rsidR="00B205E5" w:rsidRPr="00F0394C">
          <w:rPr>
            <w:szCs w:val="24"/>
          </w:rPr>
          <w:t xml:space="preserve"> tábla egyedének a</w:t>
        </w:r>
      </w:ins>
      <w:ins w:id="1499" w:author="Máté Kiss" w:date="2022-03-19T16:15:00Z">
        <w:r w:rsidR="00AB125F" w:rsidRPr="00F0394C">
          <w:rPr>
            <w:szCs w:val="24"/>
            <w:rPrChange w:id="1500" w:author="Máté Kiss" w:date="2022-03-27T19:06:00Z">
              <w:rPr/>
            </w:rPrChange>
          </w:rPr>
          <w:t>z</w:t>
        </w:r>
      </w:ins>
      <w:ins w:id="1501" w:author="Máté Kiss" w:date="2022-03-19T16:12:00Z">
        <w:r w:rsidR="00B205E5" w:rsidRPr="00F0394C">
          <w:rPr>
            <w:szCs w:val="24"/>
          </w:rPr>
          <w:t xml:space="preserve"> értelmezhetőbb beazonosítására van</w:t>
        </w:r>
      </w:ins>
      <w:ins w:id="1502" w:author="Máté Kiss" w:date="2022-03-19T16:15:00Z">
        <w:r w:rsidR="003602C1" w:rsidRPr="00F0394C">
          <w:rPr>
            <w:szCs w:val="24"/>
            <w:rPrChange w:id="1503" w:author="Máté Kiss" w:date="2022-03-27T19:06:00Z">
              <w:rPr/>
            </w:rPrChange>
          </w:rPr>
          <w:t>,</w:t>
        </w:r>
      </w:ins>
      <w:ins w:id="1504" w:author="Máté Kiss" w:date="2022-03-19T16:12:00Z">
        <w:r w:rsidR="00B205E5" w:rsidRPr="00F0394C">
          <w:rPr>
            <w:szCs w:val="24"/>
          </w:rPr>
          <w:t xml:space="preserve"> ez egy </w:t>
        </w:r>
        <w:proofErr w:type="spellStart"/>
        <w:r w:rsidR="00B205E5" w:rsidRPr="00F0394C">
          <w:rPr>
            <w:szCs w:val="24"/>
          </w:rPr>
          <w:t>varchar</w:t>
        </w:r>
        <w:proofErr w:type="spellEnd"/>
        <w:r w:rsidR="00B205E5" w:rsidRPr="00F0394C">
          <w:rPr>
            <w:szCs w:val="24"/>
          </w:rPr>
          <w:t xml:space="preserve"> típusú 50 karakter hosszúságú karakterlánc.</w:t>
        </w:r>
      </w:ins>
    </w:p>
    <w:p w14:paraId="2D708FC3" w14:textId="78B59B97" w:rsidR="000406E6" w:rsidRDefault="000406E6" w:rsidP="0000334C">
      <w:pPr>
        <w:pStyle w:val="Cmsor3"/>
        <w:rPr>
          <w:ins w:id="1505" w:author="Máté Kiss" w:date="2022-03-19T16:19:00Z"/>
        </w:rPr>
      </w:pPr>
      <w:bookmarkStart w:id="1506" w:name="_Toc100073689"/>
      <w:ins w:id="1507" w:author="Máté Kiss" w:date="2022-03-19T16:19:00Z">
        <w:r>
          <w:lastRenderedPageBreak/>
          <w:t>Beérkezések</w:t>
        </w:r>
        <w:bookmarkEnd w:id="1506"/>
      </w:ins>
    </w:p>
    <w:p w14:paraId="53412AE2" w14:textId="7F6C1239" w:rsidR="00AB47BF" w:rsidRDefault="00AB47BF">
      <w:pPr>
        <w:pStyle w:val="Kpalrs"/>
        <w:keepNext/>
        <w:rPr>
          <w:ins w:id="1508" w:author="Máté Kiss" w:date="2022-03-31T19:11:00Z"/>
        </w:rPr>
        <w:pPrChange w:id="1509" w:author="Máté Kiss" w:date="2022-03-31T19:11:00Z">
          <w:pPr/>
        </w:pPrChange>
      </w:pPr>
      <w:ins w:id="1510" w:author="Máté Kiss" w:date="2022-03-31T19:11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bookmarkStart w:id="1511" w:name="_Toc99646729"/>
      <w:ins w:id="1512" w:author="Máté Kiss" w:date="2022-03-31T19:11:00Z">
        <w:r>
          <w:rPr>
            <w:noProof/>
          </w:rPr>
          <w:t>6</w:t>
        </w:r>
        <w:r>
          <w:fldChar w:fldCharType="end"/>
        </w:r>
        <w:r>
          <w:t xml:space="preserve">. táblázat: Beérkezések </w:t>
        </w:r>
        <w:r w:rsidRPr="007F2050">
          <w:t>adatszótár</w:t>
        </w:r>
        <w:bookmarkEnd w:id="1511"/>
      </w:ins>
    </w:p>
    <w:tbl>
      <w:tblPr>
        <w:tblW w:w="10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513" w:author="Máté Kiss" w:date="2022-03-19T16:23:00Z">
          <w:tblPr>
            <w:tblW w:w="10050" w:type="dxa"/>
            <w:tbl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blBorders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188"/>
        <w:gridCol w:w="1356"/>
        <w:gridCol w:w="592"/>
        <w:gridCol w:w="2558"/>
        <w:gridCol w:w="3639"/>
        <w:tblGridChange w:id="1514">
          <w:tblGrid>
            <w:gridCol w:w="2188"/>
            <w:gridCol w:w="1356"/>
            <w:gridCol w:w="592"/>
            <w:gridCol w:w="2558"/>
            <w:gridCol w:w="1720"/>
          </w:tblGrid>
        </w:tblGridChange>
      </w:tblGrid>
      <w:tr w:rsidR="00455D82" w:rsidRPr="0000334C" w14:paraId="5FC87E61" w14:textId="77777777" w:rsidTr="00B6307D">
        <w:trPr>
          <w:gridAfter w:val="4"/>
          <w:wAfter w:w="8145" w:type="dxa"/>
          <w:ins w:id="1515" w:author="Máté Kiss" w:date="2022-03-19T16:21:00Z"/>
          <w:trPrChange w:id="1516" w:author="Máté Kiss" w:date="2022-03-19T16:23:00Z">
            <w:trPr>
              <w:gridAfter w:val="4"/>
              <w:wAfter w:w="7862" w:type="dxa"/>
            </w:trPr>
          </w:trPrChange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tcPrChange w:id="1517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</w:tcPr>
            </w:tcPrChange>
          </w:tcPr>
          <w:p w14:paraId="0F9DB36E" w14:textId="47D9D88D" w:rsidR="00455D82" w:rsidRPr="0000334C" w:rsidRDefault="00455D82">
            <w:pPr>
              <w:spacing w:after="0" w:line="0" w:lineRule="atLeast"/>
              <w:ind w:firstLine="0"/>
              <w:jc w:val="center"/>
              <w:rPr>
                <w:ins w:id="1518" w:author="Máté Kiss" w:date="2022-03-19T16:21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519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1520" w:author="Máté Kiss" w:date="2022-03-19T16:22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beerkezesek</w:t>
              </w:r>
            </w:ins>
            <w:proofErr w:type="spellEnd"/>
          </w:p>
        </w:tc>
      </w:tr>
      <w:tr w:rsidR="0000334C" w:rsidRPr="0000334C" w14:paraId="20013FF0" w14:textId="77777777" w:rsidTr="00B6307D">
        <w:tblPrEx>
          <w:tblPrExChange w:id="1521" w:author="Máté Kiss" w:date="2022-03-19T16:23:00Z">
            <w:tblPrEx>
              <w:tblW w:w="0" w:type="auto"/>
            </w:tblPrEx>
          </w:tblPrExChange>
        </w:tblPrEx>
        <w:trPr>
          <w:ins w:id="1522" w:author="Máté Kiss" w:date="2022-03-19T16:1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23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5BBECBE" w14:textId="4080B90C" w:rsidR="0000334C" w:rsidRPr="0000334C" w:rsidRDefault="00A43FFA">
            <w:pPr>
              <w:spacing w:after="0" w:line="0" w:lineRule="atLeast"/>
              <w:ind w:firstLine="0"/>
              <w:jc w:val="center"/>
              <w:rPr>
                <w:ins w:id="1524" w:author="Máté Kiss" w:date="2022-03-19T16:1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525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526" w:author="Máté Kiss" w:date="2022-03-19T16:22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Oszlop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27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5760918" w14:textId="1D1C6872" w:rsidR="0000334C" w:rsidRPr="0000334C" w:rsidRDefault="00A43FFA">
            <w:pPr>
              <w:spacing w:after="0" w:line="0" w:lineRule="atLeast"/>
              <w:ind w:firstLine="0"/>
              <w:jc w:val="center"/>
              <w:rPr>
                <w:ins w:id="1528" w:author="Máté Kiss" w:date="2022-03-19T16:1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529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530" w:author="Máté Kiss" w:date="2022-03-19T16:22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Típus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31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C47AFEB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32" w:author="Máté Kiss" w:date="2022-03-19T16:1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533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534" w:author="Máté Kiss" w:date="2022-03-19T16:19:00Z">
              <w:r w:rsidRPr="0000334C"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Null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35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B4B0E4E" w14:textId="0EA5B582" w:rsidR="0000334C" w:rsidRPr="0000334C" w:rsidRDefault="00497FDC">
            <w:pPr>
              <w:spacing w:after="0" w:line="0" w:lineRule="atLeast"/>
              <w:ind w:firstLine="0"/>
              <w:jc w:val="center"/>
              <w:rPr>
                <w:ins w:id="1536" w:author="Máté Kiss" w:date="2022-03-19T16:1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537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538" w:author="Máté Kiss" w:date="2022-03-19T16:19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Idegen kulcs</w:t>
              </w:r>
            </w:ins>
          </w:p>
        </w:tc>
        <w:tc>
          <w:tcPr>
            <w:tcW w:w="3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39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97094B6" w14:textId="14795606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40" w:author="Máté Kiss" w:date="2022-03-19T16:19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541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542" w:author="Máté Kiss" w:date="2022-03-19T16:19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Megjegyzés</w:t>
              </w:r>
            </w:ins>
          </w:p>
        </w:tc>
      </w:tr>
      <w:tr w:rsidR="0000334C" w:rsidRPr="0000334C" w14:paraId="4CB4082B" w14:textId="77777777" w:rsidTr="00B6307D">
        <w:tblPrEx>
          <w:tblPrExChange w:id="1543" w:author="Máté Kiss" w:date="2022-03-19T16:23:00Z">
            <w:tblPrEx>
              <w:tblW w:w="0" w:type="auto"/>
            </w:tblPrEx>
          </w:tblPrExChange>
        </w:tblPrEx>
        <w:trPr>
          <w:ins w:id="1544" w:author="Máté Kiss" w:date="2022-03-19T16:1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45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AFE9574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46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547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548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beerk_id</w:t>
              </w:r>
              <w:proofErr w:type="spellEnd"/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 </w:t>
              </w:r>
              <w:r w:rsidRPr="0000334C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(</w:t>
              </w:r>
              <w:proofErr w:type="spellStart"/>
              <w:r w:rsidRPr="0000334C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Primary</w:t>
              </w:r>
              <w:proofErr w:type="spellEnd"/>
              <w:r w:rsidRPr="0000334C">
                <w:rPr>
                  <w:rFonts w:eastAsia="Times New Roman" w:cs="Times New Roman"/>
                  <w:i/>
                  <w:iCs/>
                  <w:color w:val="000000"/>
                  <w:sz w:val="27"/>
                  <w:szCs w:val="27"/>
                  <w:lang w:eastAsia="hu-HU"/>
                </w:rPr>
                <w:t>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49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3B876FB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50" w:author="Máté Kiss" w:date="2022-03-19T16:1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551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552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53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6B94E22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54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555" w:author="Máté Kiss" w:date="2022-03-27T19:13:00Z">
                <w:pPr>
                  <w:spacing w:after="0" w:line="240" w:lineRule="auto"/>
                </w:pPr>
              </w:pPrChange>
            </w:pPr>
            <w:ins w:id="1556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57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D49AEA4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58" w:author="Máté Kiss" w:date="2022-03-19T16:19:00Z"/>
                <w:rFonts w:eastAsia="Times New Roman" w:cs="Times New Roman"/>
                <w:sz w:val="20"/>
                <w:szCs w:val="20"/>
                <w:lang w:eastAsia="hu-HU"/>
              </w:rPr>
              <w:pPrChange w:id="1559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60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EBDC210" w14:textId="455C187E" w:rsidR="0000334C" w:rsidRPr="0000334C" w:rsidRDefault="00366189">
            <w:pPr>
              <w:spacing w:after="0" w:line="0" w:lineRule="atLeast"/>
              <w:ind w:firstLine="0"/>
              <w:jc w:val="center"/>
              <w:rPr>
                <w:ins w:id="1561" w:author="Máté Kiss" w:date="2022-03-19T16:19:00Z"/>
                <w:rFonts w:eastAsia="Times New Roman" w:cs="Times New Roman"/>
                <w:sz w:val="20"/>
                <w:szCs w:val="20"/>
                <w:lang w:eastAsia="hu-HU"/>
              </w:rPr>
              <w:pPrChange w:id="1562" w:author="Máté Kiss" w:date="2022-03-27T19:13:00Z">
                <w:pPr>
                  <w:spacing w:after="0" w:line="240" w:lineRule="auto"/>
                </w:pPr>
              </w:pPrChange>
            </w:pPr>
            <w:ins w:id="1563" w:author="Máté Kiss" w:date="2022-03-19T16:23:00Z">
              <w:r>
                <w:rPr>
                  <w:rFonts w:ascii="Arial" w:hAnsi="Arial" w:cs="Arial"/>
                  <w:color w:val="000000"/>
                  <w:sz w:val="20"/>
                  <w:szCs w:val="20"/>
                  <w:shd w:val="clear" w:color="auto" w:fill="FFFFFF"/>
                </w:rPr>
                <w:t>AUTO_INCREMENT, egyedi azonosító</w:t>
              </w:r>
            </w:ins>
          </w:p>
        </w:tc>
      </w:tr>
      <w:tr w:rsidR="0000334C" w:rsidRPr="0000334C" w14:paraId="401B163C" w14:textId="77777777" w:rsidTr="00B6307D">
        <w:tblPrEx>
          <w:tblPrExChange w:id="1564" w:author="Máté Kiss" w:date="2022-03-19T16:23:00Z">
            <w:tblPrEx>
              <w:tblW w:w="0" w:type="auto"/>
            </w:tblPrEx>
          </w:tblPrExChange>
        </w:tblPrEx>
        <w:trPr>
          <w:ins w:id="1565" w:author="Máté Kiss" w:date="2022-03-19T16:1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66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1AA279F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67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568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569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beszallito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70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7BEDBF8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71" w:author="Máté Kiss" w:date="2022-03-19T16:1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572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573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varchar(</w:t>
              </w:r>
              <w:proofErr w:type="gramEnd"/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50)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74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2009B7CD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75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576" w:author="Máté Kiss" w:date="2022-03-27T19:13:00Z">
                <w:pPr>
                  <w:spacing w:after="0" w:line="240" w:lineRule="auto"/>
                </w:pPr>
              </w:pPrChange>
            </w:pPr>
            <w:ins w:id="1577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78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977DFBB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79" w:author="Máté Kiss" w:date="2022-03-19T16:19:00Z"/>
                <w:rFonts w:eastAsia="Times New Roman" w:cs="Times New Roman"/>
                <w:sz w:val="20"/>
                <w:szCs w:val="20"/>
                <w:lang w:eastAsia="hu-HU"/>
              </w:rPr>
              <w:pPrChange w:id="1580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81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6CEF608" w14:textId="67CCA3C6" w:rsidR="0000334C" w:rsidRPr="00D052BC" w:rsidRDefault="004A00A5">
            <w:pPr>
              <w:spacing w:after="0" w:line="0" w:lineRule="atLeast"/>
              <w:ind w:firstLine="0"/>
              <w:jc w:val="center"/>
              <w:rPr>
                <w:ins w:id="1582" w:author="Máté Kiss" w:date="2022-03-19T16:19:00Z"/>
                <w:rFonts w:ascii="Arial" w:eastAsia="Times New Roman" w:hAnsi="Arial" w:cs="Arial"/>
                <w:color w:val="000000"/>
                <w:sz w:val="20"/>
                <w:szCs w:val="20"/>
                <w:lang w:eastAsia="hu-HU"/>
                <w:rPrChange w:id="1583" w:author="Máté Kiss" w:date="2022-03-19T16:20:00Z">
                  <w:rPr>
                    <w:ins w:id="1584" w:author="Máté Kiss" w:date="2022-03-19T16:19:00Z"/>
                    <w:rFonts w:eastAsia="Times New Roman" w:cs="Times New Roman"/>
                    <w:color w:val="000000"/>
                    <w:sz w:val="27"/>
                    <w:szCs w:val="27"/>
                    <w:lang w:eastAsia="hu-HU"/>
                  </w:rPr>
                </w:rPrChange>
              </w:rPr>
              <w:pPrChange w:id="1585" w:author="Máté Kiss" w:date="2022-03-27T19:13:00Z">
                <w:pPr>
                  <w:spacing w:after="0" w:line="240" w:lineRule="auto"/>
                </w:pPr>
              </w:pPrChange>
            </w:pPr>
            <w:ins w:id="1586" w:author="Máté Kiss" w:date="2022-03-19T16:19:00Z">
              <w:r w:rsidRPr="00D052B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hu-HU"/>
                  <w:rPrChange w:id="1587" w:author="Máté Kiss" w:date="2022-03-19T16:20:00Z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hu-HU"/>
                    </w:rPr>
                  </w:rPrChange>
                </w:rPr>
                <w:t xml:space="preserve">Az áru </w:t>
              </w:r>
              <w:proofErr w:type="spellStart"/>
              <w:r w:rsidRPr="00D052B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hu-HU"/>
                  <w:rPrChange w:id="1588" w:author="Máté Kiss" w:date="2022-03-19T16:20:00Z">
                    <w:rPr>
                      <w:rFonts w:eastAsia="Times New Roman" w:cs="Times New Roman"/>
                      <w:color w:val="000000"/>
                      <w:sz w:val="27"/>
                      <w:szCs w:val="27"/>
                      <w:lang w:eastAsia="hu-HU"/>
                    </w:rPr>
                  </w:rPrChange>
                </w:rPr>
                <w:t>bes</w:t>
              </w:r>
            </w:ins>
            <w:ins w:id="1589" w:author="Máté Kiss" w:date="2022-03-19T16:20:00Z">
              <w:r w:rsidRPr="00D052BC">
                <w:rPr>
                  <w:rFonts w:ascii="Arial" w:eastAsia="Times New Roman" w:hAnsi="Arial" w:cs="Arial"/>
                  <w:color w:val="000000"/>
                  <w:sz w:val="20"/>
                  <w:szCs w:val="20"/>
                  <w:lang w:eastAsia="hu-HU"/>
                  <w:rPrChange w:id="1590" w:author="Máté Kiss" w:date="2022-03-19T16:20:00Z">
                    <w:rPr>
                      <w:rFonts w:eastAsia="Times New Roman" w:cs="Times New Roman"/>
                      <w:color w:val="000000"/>
                      <w:sz w:val="20"/>
                      <w:szCs w:val="20"/>
                      <w:lang w:eastAsia="hu-HU"/>
                    </w:rPr>
                  </w:rPrChange>
                </w:rPr>
                <w:t>zállitója</w:t>
              </w:r>
            </w:ins>
            <w:proofErr w:type="spellEnd"/>
          </w:p>
        </w:tc>
      </w:tr>
      <w:tr w:rsidR="0000334C" w:rsidRPr="0000334C" w14:paraId="48B5F036" w14:textId="77777777" w:rsidTr="00B6307D">
        <w:tblPrEx>
          <w:tblPrExChange w:id="1591" w:author="Máté Kiss" w:date="2022-03-19T16:23:00Z">
            <w:tblPrEx>
              <w:tblW w:w="0" w:type="auto"/>
            </w:tblPrEx>
          </w:tblPrExChange>
        </w:tblPrEx>
        <w:trPr>
          <w:ins w:id="1592" w:author="Máté Kiss" w:date="2022-03-19T16:1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93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A30DD93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94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595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596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atvetel_datum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597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FB1522D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598" w:author="Máté Kiss" w:date="2022-03-19T16:1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599" w:author="Máté Kiss" w:date="2022-03-27T19:13:00Z">
                <w:pPr>
                  <w:spacing w:after="0" w:line="240" w:lineRule="auto"/>
                </w:pPr>
              </w:pPrChange>
            </w:pPr>
            <w:ins w:id="1600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datetime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01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0AA7945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602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03" w:author="Máté Kiss" w:date="2022-03-27T19:13:00Z">
                <w:pPr>
                  <w:spacing w:after="0" w:line="240" w:lineRule="auto"/>
                </w:pPr>
              </w:pPrChange>
            </w:pPr>
            <w:ins w:id="1604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05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4A35AC3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606" w:author="Máté Kiss" w:date="2022-03-19T16:19:00Z"/>
                <w:rFonts w:eastAsia="Times New Roman" w:cs="Times New Roman"/>
                <w:sz w:val="20"/>
                <w:szCs w:val="20"/>
                <w:lang w:eastAsia="hu-HU"/>
              </w:rPr>
              <w:pPrChange w:id="1607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08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9DD9A63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609" w:author="Máté Kiss" w:date="2022-03-19T16:19:00Z"/>
                <w:rFonts w:eastAsia="Times New Roman" w:cs="Times New Roman"/>
                <w:sz w:val="20"/>
                <w:szCs w:val="20"/>
                <w:lang w:eastAsia="hu-HU"/>
              </w:rPr>
              <w:pPrChange w:id="1610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  <w:tr w:rsidR="0000334C" w:rsidRPr="0000334C" w14:paraId="6555FC3C" w14:textId="77777777" w:rsidTr="00B6307D">
        <w:tblPrEx>
          <w:tblPrExChange w:id="1611" w:author="Máté Kiss" w:date="2022-03-19T16:23:00Z">
            <w:tblPrEx>
              <w:tblW w:w="0" w:type="auto"/>
            </w:tblPrEx>
          </w:tblPrExChange>
        </w:tblPrEx>
        <w:trPr>
          <w:ins w:id="1612" w:author="Máté Kiss" w:date="2022-03-19T16:19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13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6CD288A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614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15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616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dolgozo_id</w:t>
              </w:r>
              <w:proofErr w:type="spellEnd"/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17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798FAEC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618" w:author="Máté Kiss" w:date="2022-03-19T16:19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619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620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21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2DED979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622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23" w:author="Máté Kiss" w:date="2022-03-27T19:13:00Z">
                <w:pPr>
                  <w:spacing w:after="0" w:line="240" w:lineRule="auto"/>
                </w:pPr>
              </w:pPrChange>
            </w:pPr>
            <w:ins w:id="1624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25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81C0A7C" w14:textId="77777777" w:rsidR="0000334C" w:rsidRPr="0000334C" w:rsidRDefault="0000334C">
            <w:pPr>
              <w:spacing w:after="0" w:line="0" w:lineRule="atLeast"/>
              <w:ind w:firstLine="0"/>
              <w:jc w:val="center"/>
              <w:rPr>
                <w:ins w:id="1626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27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628" w:author="Máté Kiss" w:date="2022-03-19T16:19:00Z"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dolgozo</w:t>
              </w:r>
              <w:proofErr w:type="spellEnd"/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 xml:space="preserve"> -&gt; </w:t>
              </w:r>
              <w:proofErr w:type="spellStart"/>
              <w:r w:rsidRPr="0000334C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dolgozo_id</w:t>
              </w:r>
              <w:proofErr w:type="spellEnd"/>
            </w:ins>
          </w:p>
        </w:tc>
        <w:tc>
          <w:tcPr>
            <w:tcW w:w="36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29" w:author="Máté Kiss" w:date="2022-03-19T16:23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6CB214B" w14:textId="0690E89A" w:rsidR="0000334C" w:rsidRPr="0000334C" w:rsidRDefault="00636297">
            <w:pPr>
              <w:spacing w:after="0" w:line="0" w:lineRule="atLeast"/>
              <w:ind w:firstLine="0"/>
              <w:jc w:val="center"/>
              <w:rPr>
                <w:ins w:id="1630" w:author="Máté Kiss" w:date="2022-03-19T16:19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31" w:author="Máté Kiss" w:date="2022-03-27T19:13:00Z">
                <w:pPr>
                  <w:spacing w:after="0" w:line="240" w:lineRule="auto"/>
                </w:pPr>
              </w:pPrChange>
            </w:pPr>
            <w:ins w:id="1632" w:author="Máté Kiss" w:date="2022-03-19T16:26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a dolgozó azonosítása</w:t>
              </w:r>
            </w:ins>
          </w:p>
        </w:tc>
      </w:tr>
    </w:tbl>
    <w:p w14:paraId="6B46F102" w14:textId="6E64FB60" w:rsidR="0000334C" w:rsidRDefault="00D052BC">
      <w:pPr>
        <w:rPr>
          <w:ins w:id="1633" w:author="Máté Kiss" w:date="2022-03-19T16:27:00Z"/>
        </w:rPr>
      </w:pPr>
      <w:ins w:id="1634" w:author="Máté Kiss" w:date="2022-03-19T16:21:00Z">
        <w:r>
          <w:t>A beérkezések rögzítésére a rendelt termékekhez hasonlóan két táblát alkalmazunk.</w:t>
        </w:r>
        <w:r w:rsidR="00455D82">
          <w:t xml:space="preserve"> </w:t>
        </w:r>
      </w:ins>
      <w:ins w:id="1635" w:author="Máté Kiss" w:date="2022-03-19T16:22:00Z">
        <w:r w:rsidR="00366189">
          <w:t>Minden beérkezés kap egy egyedi azonosítót, amit a „</w:t>
        </w:r>
        <w:proofErr w:type="spellStart"/>
        <w:r w:rsidR="00366189">
          <w:t>beerk_id</w:t>
        </w:r>
        <w:proofErr w:type="spellEnd"/>
        <w:r w:rsidR="00366189">
          <w:t>” oszlopban rögzítünk.</w:t>
        </w:r>
      </w:ins>
      <w:ins w:id="1636" w:author="Máté Kiss" w:date="2022-03-19T16:23:00Z">
        <w:r w:rsidR="00827C34">
          <w:t xml:space="preserve"> Típusa integer </w:t>
        </w:r>
      </w:ins>
      <w:ins w:id="1637" w:author="Máté Kiss" w:date="2022-03-19T16:24:00Z">
        <w:r w:rsidR="00827C34">
          <w:t>és értékét az adatbázis adja meg</w:t>
        </w:r>
        <w:r w:rsidR="00AF7181">
          <w:t>.</w:t>
        </w:r>
        <w:r w:rsidR="00225977">
          <w:t xml:space="preserve"> A beszállítók nevét egy </w:t>
        </w:r>
        <w:proofErr w:type="spellStart"/>
        <w:r w:rsidR="00225977">
          <w:t>varchar</w:t>
        </w:r>
        <w:proofErr w:type="spellEnd"/>
        <w:r w:rsidR="00225977">
          <w:t xml:space="preserve"> típusú változóban tároljuk. </w:t>
        </w:r>
      </w:ins>
      <w:ins w:id="1638" w:author="Máté Kiss" w:date="2022-03-19T16:25:00Z">
        <w:r w:rsidR="00225977">
          <w:t xml:space="preserve">Fontos elmenteni a beérkezés átvételének dátumát és az átvételt végző dolgozót. Ezt egy idegen kulccsal </w:t>
        </w:r>
      </w:ins>
      <w:ins w:id="1639" w:author="Máté Kiss" w:date="2022-03-19T16:26:00Z">
        <w:r w:rsidR="00225977">
          <w:t>oldjuk meg, ami a „</w:t>
        </w:r>
        <w:proofErr w:type="spellStart"/>
        <w:r w:rsidR="00225977">
          <w:t>dolgozo</w:t>
        </w:r>
        <w:proofErr w:type="spellEnd"/>
        <w:r w:rsidR="00225977">
          <w:t>” tábla „</w:t>
        </w:r>
        <w:proofErr w:type="spellStart"/>
        <w:r w:rsidR="00225977">
          <w:t>dolgozo_id</w:t>
        </w:r>
        <w:proofErr w:type="spellEnd"/>
        <w:r w:rsidR="00225977">
          <w:t>” oszlopa.</w:t>
        </w:r>
      </w:ins>
    </w:p>
    <w:p w14:paraId="250DFA00" w14:textId="098A0962" w:rsidR="00AB47BF" w:rsidRDefault="00AB47BF">
      <w:pPr>
        <w:pStyle w:val="Kpalrs"/>
        <w:keepNext/>
        <w:rPr>
          <w:ins w:id="1640" w:author="Máté Kiss" w:date="2022-03-31T19:11:00Z"/>
        </w:rPr>
        <w:pPrChange w:id="1641" w:author="Máté Kiss" w:date="2022-03-31T19:11:00Z">
          <w:pPr/>
        </w:pPrChange>
      </w:pPr>
      <w:ins w:id="1642" w:author="Máté Kiss" w:date="2022-03-31T19:11:00Z">
        <w:r>
          <w:fldChar w:fldCharType="begin"/>
        </w:r>
        <w:r>
          <w:instrText xml:space="preserve"> SEQ táblázat \* ARABIC </w:instrText>
        </w:r>
      </w:ins>
      <w:r>
        <w:fldChar w:fldCharType="separate"/>
      </w:r>
      <w:bookmarkStart w:id="1643" w:name="_Toc99646730"/>
      <w:ins w:id="1644" w:author="Máté Kiss" w:date="2022-03-31T19:11:00Z">
        <w:r>
          <w:rPr>
            <w:noProof/>
          </w:rPr>
          <w:t>7</w:t>
        </w:r>
        <w:r>
          <w:fldChar w:fldCharType="end"/>
        </w:r>
        <w:r>
          <w:t xml:space="preserve">. táblázat: Beérkezett termékek </w:t>
        </w:r>
        <w:r w:rsidRPr="00EA7023">
          <w:t>adatszótár</w:t>
        </w:r>
        <w:bookmarkEnd w:id="1643"/>
      </w:ins>
    </w:p>
    <w:tbl>
      <w:tblPr>
        <w:tblW w:w="103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1247"/>
        <w:gridCol w:w="593"/>
        <w:gridCol w:w="3129"/>
        <w:gridCol w:w="3108"/>
        <w:tblGridChange w:id="1645">
          <w:tblGrid>
            <w:gridCol w:w="1266"/>
            <w:gridCol w:w="831"/>
            <w:gridCol w:w="159"/>
            <w:gridCol w:w="433"/>
            <w:gridCol w:w="2737"/>
            <w:gridCol w:w="1431"/>
          </w:tblGrid>
        </w:tblGridChange>
      </w:tblGrid>
      <w:tr w:rsidR="00763D19" w:rsidRPr="003E5133" w14:paraId="156DE81A" w14:textId="77777777" w:rsidTr="000C299F">
        <w:trPr>
          <w:gridAfter w:val="4"/>
          <w:wAfter w:w="8077" w:type="dxa"/>
          <w:ins w:id="1646" w:author="Máté Kiss" w:date="2022-03-19T16:28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14:paraId="738F71F2" w14:textId="0105E8E5" w:rsidR="00763D19" w:rsidRDefault="00763D19">
            <w:pPr>
              <w:spacing w:after="0" w:line="0" w:lineRule="atLeast"/>
              <w:ind w:firstLine="0"/>
              <w:jc w:val="center"/>
              <w:rPr>
                <w:ins w:id="1647" w:author="Máté Kiss" w:date="2022-03-19T16:28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648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proofErr w:type="spellStart"/>
            <w:ins w:id="1649" w:author="Máté Kiss" w:date="2022-03-19T16:29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beerkezett_termek</w:t>
              </w:r>
            </w:ins>
            <w:proofErr w:type="spellEnd"/>
          </w:p>
        </w:tc>
      </w:tr>
      <w:tr w:rsidR="003E5133" w:rsidRPr="003E5133" w14:paraId="2DDB41B3" w14:textId="77777777" w:rsidTr="00123DE8">
        <w:tblPrEx>
          <w:tblW w:w="10333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PrExChange w:id="1650" w:author="Máté Kiss" w:date="2022-03-19T16:29:00Z">
            <w:tblPrEx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651" w:author="Máté Kiss" w:date="2022-03-19T16:27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52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FE5A0B5" w14:textId="575D7FC2" w:rsidR="003E5133" w:rsidRPr="003E5133" w:rsidRDefault="00073A87">
            <w:pPr>
              <w:spacing w:after="0" w:line="0" w:lineRule="atLeast"/>
              <w:ind w:firstLine="0"/>
              <w:jc w:val="center"/>
              <w:rPr>
                <w:ins w:id="1653" w:author="Máté Kiss" w:date="2022-03-19T16:2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654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655" w:author="Máté Kiss" w:date="2022-03-19T16:27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Oszlop</w:t>
              </w:r>
            </w:ins>
          </w:p>
        </w:tc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56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07533578" w14:textId="6B51E6E5" w:rsidR="003E5133" w:rsidRPr="003E5133" w:rsidRDefault="00073A87">
            <w:pPr>
              <w:spacing w:after="0" w:line="0" w:lineRule="atLeast"/>
              <w:ind w:firstLine="0"/>
              <w:jc w:val="center"/>
              <w:rPr>
                <w:ins w:id="1657" w:author="Máté Kiss" w:date="2022-03-19T16:2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658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659" w:author="Máté Kiss" w:date="2022-03-19T16:27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Típus</w:t>
              </w:r>
            </w:ins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60" w:author="Máté Kiss" w:date="2022-03-19T16:29:00Z">
              <w:tcPr>
                <w:tcW w:w="0" w:type="auto"/>
                <w:gridSpan w:val="2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E36FDC9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661" w:author="Máté Kiss" w:date="2022-03-19T16:2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662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663" w:author="Máté Kiss" w:date="2022-03-19T16:27:00Z">
              <w:r w:rsidRPr="003E5133"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Null</w:t>
              </w:r>
            </w:ins>
          </w:p>
        </w:tc>
        <w:tc>
          <w:tcPr>
            <w:tcW w:w="3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64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9F806FF" w14:textId="0EA3AE3C" w:rsidR="003E5133" w:rsidRPr="003E5133" w:rsidRDefault="002667D4">
            <w:pPr>
              <w:spacing w:after="0" w:line="0" w:lineRule="atLeast"/>
              <w:ind w:firstLine="0"/>
              <w:jc w:val="center"/>
              <w:rPr>
                <w:ins w:id="1665" w:author="Máté Kiss" w:date="2022-03-19T16:2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666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667" w:author="Máté Kiss" w:date="2022-03-19T16:27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Idegen kulcs</w:t>
              </w:r>
            </w:ins>
          </w:p>
        </w:tc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68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E5E5E5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B31510E" w14:textId="1B6BB7E5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669" w:author="Máté Kiss" w:date="2022-03-19T16:27:00Z"/>
                <w:rFonts w:eastAsia="Times New Roman" w:cs="Times New Roman"/>
                <w:b/>
                <w:bCs/>
                <w:color w:val="000000"/>
                <w:sz w:val="27"/>
                <w:szCs w:val="27"/>
                <w:lang w:eastAsia="hu-HU"/>
              </w:rPr>
              <w:pPrChange w:id="1670" w:author="Máté Kiss" w:date="2022-03-27T19:13:00Z">
                <w:pPr>
                  <w:spacing w:after="0" w:line="240" w:lineRule="auto"/>
                  <w:jc w:val="center"/>
                </w:pPr>
              </w:pPrChange>
            </w:pPr>
            <w:ins w:id="1671" w:author="Máté Kiss" w:date="2022-03-19T16:27:00Z">
              <w:r>
                <w:rPr>
                  <w:rFonts w:eastAsia="Times New Roman" w:cs="Times New Roman"/>
                  <w:b/>
                  <w:bCs/>
                  <w:color w:val="000000"/>
                  <w:sz w:val="27"/>
                  <w:szCs w:val="27"/>
                  <w:lang w:eastAsia="hu-HU"/>
                </w:rPr>
                <w:t>Megjegyzés</w:t>
              </w:r>
            </w:ins>
          </w:p>
        </w:tc>
      </w:tr>
      <w:tr w:rsidR="003E5133" w:rsidRPr="003E5133" w14:paraId="0B0BBDFF" w14:textId="77777777" w:rsidTr="00123DE8">
        <w:tblPrEx>
          <w:tblW w:w="10333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PrExChange w:id="1672" w:author="Máté Kiss" w:date="2022-03-19T16:29:00Z">
            <w:tblPrEx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673" w:author="Máté Kiss" w:date="2022-03-19T16:27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74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F743602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675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76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677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beerk_id</w:t>
              </w:r>
              <w:proofErr w:type="spellEnd"/>
            </w:ins>
          </w:p>
        </w:tc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78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3848DD98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679" w:author="Máté Kiss" w:date="2022-03-19T16:27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680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681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82" w:author="Máté Kiss" w:date="2022-03-19T16:29:00Z">
              <w:tcPr>
                <w:tcW w:w="0" w:type="auto"/>
                <w:gridSpan w:val="2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E69D527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683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84" w:author="Máté Kiss" w:date="2022-03-27T19:13:00Z">
                <w:pPr>
                  <w:spacing w:after="0" w:line="240" w:lineRule="auto"/>
                </w:pPr>
              </w:pPrChange>
            </w:pPr>
            <w:ins w:id="1685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3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86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63DFE27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687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88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689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beerkezesek</w:t>
              </w:r>
              <w:proofErr w:type="spellEnd"/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 xml:space="preserve"> -&gt; </w:t>
              </w:r>
              <w:proofErr w:type="spellStart"/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beerk_id</w:t>
              </w:r>
              <w:proofErr w:type="spellEnd"/>
            </w:ins>
          </w:p>
        </w:tc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90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34C1D52" w14:textId="31E29EBB" w:rsidR="003E5133" w:rsidRPr="003E5133" w:rsidRDefault="005B39F8">
            <w:pPr>
              <w:spacing w:after="0" w:line="0" w:lineRule="atLeast"/>
              <w:ind w:firstLine="0"/>
              <w:jc w:val="center"/>
              <w:rPr>
                <w:ins w:id="1691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92" w:author="Máté Kiss" w:date="2022-03-27T19:13:00Z">
                <w:pPr>
                  <w:spacing w:after="0" w:line="240" w:lineRule="auto"/>
                </w:pPr>
              </w:pPrChange>
            </w:pPr>
            <w:ins w:id="1693" w:author="Máté Kiss" w:date="2022-03-19T16:28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beérkezés azonosítója</w:t>
              </w:r>
            </w:ins>
          </w:p>
        </w:tc>
      </w:tr>
      <w:tr w:rsidR="003E5133" w:rsidRPr="003E5133" w14:paraId="34490EB7" w14:textId="77777777" w:rsidTr="00123DE8">
        <w:tblPrEx>
          <w:tblW w:w="10333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PrExChange w:id="1694" w:author="Máté Kiss" w:date="2022-03-19T16:29:00Z">
            <w:tblPrEx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695" w:author="Máté Kiss" w:date="2022-03-19T16:27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696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C84A89E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697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698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699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termek_id</w:t>
              </w:r>
              <w:proofErr w:type="spellEnd"/>
            </w:ins>
          </w:p>
        </w:tc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00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8458C17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01" w:author="Máté Kiss" w:date="2022-03-19T16:27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702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703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04" w:author="Máté Kiss" w:date="2022-03-19T16:29:00Z">
              <w:tcPr>
                <w:tcW w:w="0" w:type="auto"/>
                <w:gridSpan w:val="2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4F1C2E43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05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706" w:author="Máté Kiss" w:date="2022-03-27T19:13:00Z">
                <w:pPr>
                  <w:spacing w:after="0" w:line="240" w:lineRule="auto"/>
                </w:pPr>
              </w:pPrChange>
            </w:pPr>
            <w:ins w:id="1707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3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08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8328747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09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710" w:author="Máté Kiss" w:date="2022-03-27T19:13:00Z">
                <w:pPr>
                  <w:spacing w:after="0" w:line="240" w:lineRule="auto"/>
                </w:pPr>
              </w:pPrChange>
            </w:pPr>
            <w:ins w:id="1711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 xml:space="preserve">termek -&gt; </w:t>
              </w:r>
              <w:proofErr w:type="spellStart"/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termek_id</w:t>
              </w:r>
              <w:proofErr w:type="spellEnd"/>
            </w:ins>
          </w:p>
        </w:tc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12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57C7500" w14:textId="45CB02C1" w:rsidR="003E5133" w:rsidRPr="003E5133" w:rsidRDefault="00D65801">
            <w:pPr>
              <w:spacing w:after="0" w:line="0" w:lineRule="atLeast"/>
              <w:ind w:firstLine="0"/>
              <w:jc w:val="center"/>
              <w:rPr>
                <w:ins w:id="1713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714" w:author="Máté Kiss" w:date="2022-03-27T19:13:00Z">
                <w:pPr>
                  <w:spacing w:after="0" w:line="240" w:lineRule="auto"/>
                </w:pPr>
              </w:pPrChange>
            </w:pPr>
            <w:ins w:id="1715" w:author="Máté Kiss" w:date="2022-03-19T16:28:00Z">
              <w:r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termék azonosítója</w:t>
              </w:r>
            </w:ins>
          </w:p>
        </w:tc>
      </w:tr>
      <w:tr w:rsidR="003E5133" w:rsidRPr="003E5133" w14:paraId="5DE83668" w14:textId="77777777" w:rsidTr="00123DE8">
        <w:tblPrEx>
          <w:tblW w:w="10333" w:type="dxa"/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PrExChange w:id="1716" w:author="Máté Kiss" w:date="2022-03-19T16:29:00Z">
            <w:tblPrEx>
              <w:tblW w:w="0" w:type="auto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</w:tblPrEx>
          </w:tblPrExChange>
        </w:tblPrEx>
        <w:trPr>
          <w:ins w:id="1717" w:author="Máté Kiss" w:date="2022-03-19T16:27:00Z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18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71C661B6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19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720" w:author="Máté Kiss" w:date="2022-03-27T19:13:00Z">
                <w:pPr>
                  <w:spacing w:after="0" w:line="240" w:lineRule="auto"/>
                </w:pPr>
              </w:pPrChange>
            </w:pPr>
            <w:proofErr w:type="spellStart"/>
            <w:ins w:id="1721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mennyiseg</w:t>
              </w:r>
              <w:proofErr w:type="spellEnd"/>
            </w:ins>
          </w:p>
        </w:tc>
        <w:tc>
          <w:tcPr>
            <w:tcW w:w="124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22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noWrap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29F7E26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23" w:author="Máté Kiss" w:date="2022-03-19T16:27:00Z"/>
                <w:rFonts w:eastAsia="Times New Roman" w:cs="Times New Roman"/>
                <w:color w:val="000000"/>
                <w:sz w:val="27"/>
                <w:szCs w:val="27"/>
                <w:lang w:val="en" w:eastAsia="hu-HU"/>
              </w:rPr>
              <w:pPrChange w:id="1724" w:author="Máté Kiss" w:date="2022-03-27T19:13:00Z">
                <w:pPr>
                  <w:spacing w:after="0" w:line="240" w:lineRule="auto"/>
                </w:pPr>
              </w:pPrChange>
            </w:pPr>
            <w:proofErr w:type="gramStart"/>
            <w:ins w:id="1725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int(</w:t>
              </w:r>
              <w:proofErr w:type="gramEnd"/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val="en" w:eastAsia="hu-HU"/>
                </w:rPr>
                <w:t>11)</w:t>
              </w:r>
            </w:ins>
          </w:p>
        </w:tc>
        <w:tc>
          <w:tcPr>
            <w:tcW w:w="5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26" w:author="Máté Kiss" w:date="2022-03-19T16:29:00Z">
              <w:tcPr>
                <w:tcW w:w="0" w:type="auto"/>
                <w:gridSpan w:val="2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1BB75B89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27" w:author="Máté Kiss" w:date="2022-03-19T16:27:00Z"/>
                <w:rFonts w:eastAsia="Times New Roman" w:cs="Times New Roman"/>
                <w:color w:val="000000"/>
                <w:sz w:val="27"/>
                <w:szCs w:val="27"/>
                <w:lang w:eastAsia="hu-HU"/>
              </w:rPr>
              <w:pPrChange w:id="1728" w:author="Máté Kiss" w:date="2022-03-27T19:13:00Z">
                <w:pPr>
                  <w:spacing w:after="0" w:line="240" w:lineRule="auto"/>
                </w:pPr>
              </w:pPrChange>
            </w:pPr>
            <w:ins w:id="1729" w:author="Máté Kiss" w:date="2022-03-19T16:27:00Z">
              <w:r w:rsidRPr="003E5133">
                <w:rPr>
                  <w:rFonts w:eastAsia="Times New Roman" w:cs="Times New Roman"/>
                  <w:color w:val="000000"/>
                  <w:sz w:val="27"/>
                  <w:szCs w:val="27"/>
                  <w:lang w:eastAsia="hu-HU"/>
                </w:rPr>
                <w:t>No</w:t>
              </w:r>
            </w:ins>
          </w:p>
        </w:tc>
        <w:tc>
          <w:tcPr>
            <w:tcW w:w="312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30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6F7411FD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31" w:author="Máté Kiss" w:date="2022-03-19T16:27:00Z"/>
                <w:rFonts w:eastAsia="Times New Roman" w:cs="Times New Roman"/>
                <w:sz w:val="20"/>
                <w:szCs w:val="20"/>
                <w:lang w:eastAsia="hu-HU"/>
              </w:rPr>
              <w:pPrChange w:id="1732" w:author="Máté Kiss" w:date="2022-03-27T19:13:00Z">
                <w:pPr>
                  <w:spacing w:after="0" w:line="240" w:lineRule="auto"/>
                </w:pPr>
              </w:pPrChange>
            </w:pPr>
          </w:p>
        </w:tc>
        <w:tc>
          <w:tcPr>
            <w:tcW w:w="3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  <w:tcPrChange w:id="1733" w:author="Máté Kiss" w:date="2022-03-19T16:29:00Z">
              <w:tcPr>
                <w:tcW w:w="0" w:type="auto"/>
                <w:tcBorders>
                  <w:top w:val="single" w:sz="12" w:space="0" w:color="000000"/>
                  <w:left w:val="single" w:sz="12" w:space="0" w:color="000000"/>
                  <w:bottom w:val="single" w:sz="12" w:space="0" w:color="000000"/>
                  <w:right w:val="single" w:sz="12" w:space="0" w:color="000000"/>
                </w:tcBorders>
                <w:shd w:val="clear" w:color="auto" w:fill="FFFFFF"/>
                <w:tcMar>
                  <w:top w:w="48" w:type="dxa"/>
                  <w:left w:w="48" w:type="dxa"/>
                  <w:bottom w:w="48" w:type="dxa"/>
                  <w:right w:w="48" w:type="dxa"/>
                </w:tcMar>
                <w:vAlign w:val="center"/>
                <w:hideMark/>
              </w:tcPr>
            </w:tcPrChange>
          </w:tcPr>
          <w:p w14:paraId="52E31696" w14:textId="77777777" w:rsidR="003E5133" w:rsidRPr="003E5133" w:rsidRDefault="003E5133">
            <w:pPr>
              <w:spacing w:after="0" w:line="0" w:lineRule="atLeast"/>
              <w:ind w:firstLine="0"/>
              <w:jc w:val="center"/>
              <w:rPr>
                <w:ins w:id="1734" w:author="Máté Kiss" w:date="2022-03-19T16:27:00Z"/>
                <w:rFonts w:eastAsia="Times New Roman" w:cs="Times New Roman"/>
                <w:sz w:val="20"/>
                <w:szCs w:val="20"/>
                <w:lang w:eastAsia="hu-HU"/>
              </w:rPr>
              <w:pPrChange w:id="1735" w:author="Máté Kiss" w:date="2022-03-27T19:13:00Z">
                <w:pPr>
                  <w:spacing w:after="0" w:line="240" w:lineRule="auto"/>
                </w:pPr>
              </w:pPrChange>
            </w:pPr>
          </w:p>
        </w:tc>
      </w:tr>
    </w:tbl>
    <w:p w14:paraId="7C1568CD" w14:textId="0D960886" w:rsidR="00155E8E" w:rsidRDefault="00763D19">
      <w:pPr>
        <w:rPr>
          <w:ins w:id="1736" w:author="Máté Kiss" w:date="2022-03-19T16:35:00Z"/>
        </w:rPr>
      </w:pPr>
      <w:ins w:id="1737" w:author="Máté Kiss" w:date="2022-03-19T16:28:00Z">
        <w:r>
          <w:t xml:space="preserve">A </w:t>
        </w:r>
      </w:ins>
      <w:ins w:id="1738" w:author="Máté Kiss" w:date="2022-03-19T16:29:00Z">
        <w:r w:rsidR="00FF751F">
          <w:t>beérkezett termékek</w:t>
        </w:r>
      </w:ins>
      <w:ins w:id="1739" w:author="Máté Kiss" w:date="2022-03-19T16:28:00Z">
        <w:r>
          <w:t xml:space="preserve"> táblájának nincs elsődleges kulcsa. A „</w:t>
        </w:r>
      </w:ins>
      <w:proofErr w:type="spellStart"/>
      <w:ins w:id="1740" w:author="Máté Kiss" w:date="2022-03-19T16:29:00Z">
        <w:r w:rsidR="002E375A">
          <w:t>beerk_id</w:t>
        </w:r>
      </w:ins>
      <w:proofErr w:type="spellEnd"/>
      <w:ins w:id="1741" w:author="Máté Kiss" w:date="2022-03-19T16:28:00Z">
        <w:r>
          <w:t xml:space="preserve">” oszlopa idegen kulcs, ami a </w:t>
        </w:r>
      </w:ins>
      <w:proofErr w:type="spellStart"/>
      <w:ins w:id="1742" w:author="Máté Kiss" w:date="2022-03-19T16:29:00Z">
        <w:r w:rsidR="00601BD0">
          <w:t>beerkezesek</w:t>
        </w:r>
      </w:ins>
      <w:proofErr w:type="spellEnd"/>
      <w:ins w:id="1743" w:author="Máté Kiss" w:date="2022-03-19T16:28:00Z">
        <w:r>
          <w:t xml:space="preserve"> tábla „</w:t>
        </w:r>
      </w:ins>
      <w:proofErr w:type="spellStart"/>
      <w:ins w:id="1744" w:author="Máté Kiss" w:date="2022-03-19T16:29:00Z">
        <w:r w:rsidR="00EF19AB">
          <w:t>beerk</w:t>
        </w:r>
      </w:ins>
      <w:ins w:id="1745" w:author="Máté Kiss" w:date="2022-03-19T16:28:00Z">
        <w:r>
          <w:t>_id</w:t>
        </w:r>
        <w:proofErr w:type="spellEnd"/>
        <w:r>
          <w:t>” oszlopával egyezik meg. A „</w:t>
        </w:r>
        <w:proofErr w:type="spellStart"/>
        <w:r>
          <w:t>termek_id</w:t>
        </w:r>
        <w:proofErr w:type="spellEnd"/>
        <w:r>
          <w:t>” szintén idegen kulcs, ami a termek tábla „</w:t>
        </w:r>
        <w:proofErr w:type="spellStart"/>
        <w:r>
          <w:t>termek_id</w:t>
        </w:r>
        <w:proofErr w:type="spellEnd"/>
        <w:r>
          <w:t xml:space="preserve">” oszlopát reprezentálja. A két idegen kulcs segítségével rögzíteni tudjuk az adott </w:t>
        </w:r>
      </w:ins>
      <w:ins w:id="1746" w:author="Máté Kiss" w:date="2022-03-19T16:29:00Z">
        <w:r w:rsidR="00C04B76">
          <w:t>be</w:t>
        </w:r>
      </w:ins>
      <w:ins w:id="1747" w:author="Máté Kiss" w:date="2022-03-19T16:30:00Z">
        <w:r w:rsidR="00C04B76">
          <w:t>érkezéssel</w:t>
        </w:r>
      </w:ins>
      <w:ins w:id="1748" w:author="Máté Kiss" w:date="2022-03-19T16:28:00Z">
        <w:r>
          <w:t xml:space="preserve"> </w:t>
        </w:r>
      </w:ins>
      <w:ins w:id="1749" w:author="Máté Kiss" w:date="2022-03-19T16:30:00Z">
        <w:r w:rsidR="00C04B76">
          <w:t xml:space="preserve">érkezett </w:t>
        </w:r>
      </w:ins>
      <w:ins w:id="1750" w:author="Máté Kiss" w:date="2022-03-19T16:28:00Z">
        <w:r>
          <w:t xml:space="preserve">termékeket. Az adott termékből </w:t>
        </w:r>
      </w:ins>
      <w:ins w:id="1751" w:author="Máté Kiss" w:date="2022-03-19T16:30:00Z">
        <w:r w:rsidR="00A90C57">
          <w:t xml:space="preserve">beérkező </w:t>
        </w:r>
      </w:ins>
      <w:ins w:id="1752" w:author="Máté Kiss" w:date="2022-03-19T16:28:00Z">
        <w:r>
          <w:t>mennyiséget „</w:t>
        </w:r>
        <w:proofErr w:type="spellStart"/>
        <w:r>
          <w:t>mennyiseg</w:t>
        </w:r>
        <w:proofErr w:type="spellEnd"/>
        <w:r>
          <w:t xml:space="preserve">” oszlopban tároljuk integer típusként. </w:t>
        </w:r>
      </w:ins>
    </w:p>
    <w:p w14:paraId="205A08ED" w14:textId="28A9ABA2" w:rsidR="004013F9" w:rsidRDefault="00155E8E" w:rsidP="00155E8E">
      <w:pPr>
        <w:pStyle w:val="Cmsor1"/>
        <w:rPr>
          <w:ins w:id="1753" w:author="Máté Kiss" w:date="2022-03-19T16:36:00Z"/>
        </w:rPr>
      </w:pPr>
      <w:bookmarkStart w:id="1754" w:name="_Toc100073690"/>
      <w:ins w:id="1755" w:author="Máté Kiss" w:date="2022-03-19T16:35:00Z">
        <w:r>
          <w:lastRenderedPageBreak/>
          <w:t>Fejlesz</w:t>
        </w:r>
      </w:ins>
      <w:ins w:id="1756" w:author="Máté Kiss" w:date="2022-03-19T16:36:00Z">
        <w:r w:rsidR="00CA42F0">
          <w:t>t</w:t>
        </w:r>
      </w:ins>
      <w:ins w:id="1757" w:author="Máté Kiss" w:date="2022-03-19T16:35:00Z">
        <w:r>
          <w:t>ői dokumentáció</w:t>
        </w:r>
      </w:ins>
      <w:bookmarkEnd w:id="1754"/>
    </w:p>
    <w:p w14:paraId="1C3CB818" w14:textId="0F17F150" w:rsidR="00155E8E" w:rsidRDefault="005367DB" w:rsidP="0039496E">
      <w:pPr>
        <w:pStyle w:val="Cmsor2"/>
        <w:rPr>
          <w:ins w:id="1758" w:author="Máté Kiss" w:date="2022-03-20T19:39:00Z"/>
        </w:rPr>
      </w:pPr>
      <w:bookmarkStart w:id="1759" w:name="_Toc100073691"/>
      <w:ins w:id="1760" w:author="Máté Kiss" w:date="2022-03-20T20:18:00Z">
        <w:r>
          <w:t>Szerverek</w:t>
        </w:r>
      </w:ins>
      <w:bookmarkEnd w:id="1759"/>
    </w:p>
    <w:p w14:paraId="53DD75AB" w14:textId="77777777" w:rsidR="00B97F16" w:rsidRDefault="00162253">
      <w:pPr>
        <w:keepNext/>
        <w:rPr>
          <w:ins w:id="1761" w:author="Máté Kiss" w:date="2022-03-31T18:39:00Z"/>
        </w:rPr>
        <w:pPrChange w:id="1762" w:author="Máté Kiss" w:date="2022-03-31T18:39:00Z">
          <w:pPr/>
        </w:pPrChange>
      </w:pPr>
      <w:ins w:id="1763" w:author="Máté Kiss" w:date="2022-03-20T19:39:00Z">
        <w:r>
          <w:rPr>
            <w:noProof/>
          </w:rPr>
          <w:drawing>
            <wp:inline distT="0" distB="0" distL="0" distR="0" wp14:anchorId="2596D5F2" wp14:editId="1162C146">
              <wp:extent cx="4519460" cy="2705100"/>
              <wp:effectExtent l="0" t="0" r="0" b="0"/>
              <wp:docPr id="3" name="Kép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081" cy="271325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87EBF1C" w14:textId="392E087D" w:rsidR="00162253" w:rsidRPr="00162253" w:rsidRDefault="00B97F16">
      <w:pPr>
        <w:pStyle w:val="Kpalrs"/>
        <w:rPr>
          <w:ins w:id="1764" w:author="Máté Kiss" w:date="2022-03-19T16:37:00Z"/>
          <w:rFonts w:asciiTheme="minorHAnsi" w:hAnsiTheme="minorHAnsi" w:cstheme="minorBidi"/>
          <w:color w:val="auto"/>
          <w:sz w:val="22"/>
          <w:szCs w:val="22"/>
          <w:rPrChange w:id="1765" w:author="Máté Kiss" w:date="2022-03-20T19:39:00Z">
            <w:rPr>
              <w:ins w:id="1766" w:author="Máté Kiss" w:date="2022-03-19T16:37:00Z"/>
            </w:rPr>
          </w:rPrChange>
        </w:rPr>
        <w:pPrChange w:id="1767" w:author="Máté Kiss" w:date="2022-03-31T18:39:00Z">
          <w:pPr>
            <w:pStyle w:val="Cmsor2"/>
          </w:pPr>
        </w:pPrChange>
      </w:pPr>
      <w:ins w:id="1768" w:author="Máté Kiss" w:date="2022-03-31T18:39:00Z">
        <w:r>
          <w:rPr>
            <w:rFonts w:asciiTheme="minorHAnsi" w:hAnsiTheme="minorHAnsi" w:cstheme="minorBidi"/>
            <w:sz w:val="22"/>
          </w:rPr>
          <w:fldChar w:fldCharType="begin"/>
        </w:r>
        <w:r>
          <w:rPr>
            <w:rFonts w:asciiTheme="minorHAnsi" w:hAnsiTheme="minorHAnsi" w:cstheme="minorBidi"/>
            <w:sz w:val="22"/>
          </w:rPr>
          <w:instrText xml:space="preserve"> SEQ ábra \* ARABIC </w:instrText>
        </w:r>
      </w:ins>
      <w:r>
        <w:rPr>
          <w:rFonts w:asciiTheme="minorHAnsi" w:hAnsiTheme="minorHAnsi" w:cstheme="minorBidi"/>
          <w:sz w:val="22"/>
        </w:rPr>
        <w:fldChar w:fldCharType="separate"/>
      </w:r>
      <w:bookmarkStart w:id="1769" w:name="_Toc99646496"/>
      <w:ins w:id="1770" w:author="Máté Kiss" w:date="2022-03-31T19:13:00Z">
        <w:r w:rsidR="00336BBA">
          <w:rPr>
            <w:rFonts w:asciiTheme="minorHAnsi" w:hAnsiTheme="minorHAnsi" w:cstheme="minorBidi"/>
            <w:noProof/>
            <w:sz w:val="22"/>
          </w:rPr>
          <w:t>2</w:t>
        </w:r>
      </w:ins>
      <w:ins w:id="1771" w:author="Máté Kiss" w:date="2022-03-31T18:39:00Z">
        <w:r>
          <w:rPr>
            <w:rFonts w:asciiTheme="minorHAnsi" w:hAnsiTheme="minorHAnsi" w:cstheme="minorBidi"/>
            <w:sz w:val="22"/>
          </w:rPr>
          <w:fldChar w:fldCharType="end"/>
        </w:r>
        <w:r>
          <w:t>. ábra: XAMPP vezérlő-panel</w:t>
        </w:r>
      </w:ins>
      <w:bookmarkEnd w:id="1769"/>
    </w:p>
    <w:p w14:paraId="5CA5095C" w14:textId="4AA612CA" w:rsidR="00C84B00" w:rsidRDefault="00DD61AC">
      <w:pPr>
        <w:rPr>
          <w:ins w:id="1772" w:author="Máté Kiss" w:date="2022-03-20T19:38:00Z"/>
        </w:rPr>
      </w:pPr>
      <w:ins w:id="1773" w:author="Máté Kiss" w:date="2022-03-19T16:42:00Z">
        <w:r>
          <w:t>Mivel vizsgar</w:t>
        </w:r>
      </w:ins>
      <w:ins w:id="1774" w:author="Máté Kiss" w:date="2022-03-19T16:43:00Z">
        <w:r>
          <w:t>emeknek egy webes alkalmazás megalkotását választottam, ezért mindenféleképp szükség van egy webszerverre. Ennek a megoldására a XAMPP</w:t>
        </w:r>
      </w:ins>
      <w:ins w:id="1775" w:author="Máté Kiss" w:date="2022-03-19T16:45:00Z">
        <w:r>
          <w:t>-ot választottam</w:t>
        </w:r>
      </w:ins>
      <w:ins w:id="1776" w:author="Máté Kiss" w:date="2022-03-19T16:49:00Z">
        <w:r w:rsidR="001C73C1">
          <w:t>, így nin</w:t>
        </w:r>
      </w:ins>
      <w:ins w:id="1777" w:author="Máté Kiss" w:date="2022-03-19T16:50:00Z">
        <w:r w:rsidR="001C73C1">
          <w:t xml:space="preserve">cs szükség egy másik eszközre a szerver és </w:t>
        </w:r>
        <w:r w:rsidR="008078ED">
          <w:t xml:space="preserve">a </w:t>
        </w:r>
        <w:r w:rsidR="001C73C1">
          <w:t>kliensoldali fejlesztéshez</w:t>
        </w:r>
      </w:ins>
      <w:ins w:id="1778" w:author="Máté Kiss" w:date="2022-03-19T16:45:00Z">
        <w:r>
          <w:t>.</w:t>
        </w:r>
      </w:ins>
      <w:ins w:id="1779" w:author="Máté Kiss" w:date="2022-03-19T16:47:00Z">
        <w:r>
          <w:t xml:space="preserve"> Ez a programcsomag </w:t>
        </w:r>
        <w:r w:rsidR="001C73C1">
          <w:t xml:space="preserve">tartalmazza az </w:t>
        </w:r>
        <w:proofErr w:type="spellStart"/>
        <w:r w:rsidR="001C73C1">
          <w:t>Apache</w:t>
        </w:r>
        <w:proofErr w:type="spellEnd"/>
        <w:r w:rsidR="001C73C1">
          <w:t xml:space="preserve"> webszervert</w:t>
        </w:r>
      </w:ins>
      <w:ins w:id="1780" w:author="Máté Kiss" w:date="2022-03-19T16:52:00Z">
        <w:r w:rsidR="00D526BC">
          <w:t>,</w:t>
        </w:r>
      </w:ins>
      <w:ins w:id="1781" w:author="Máté Kiss" w:date="2022-03-19T16:51:00Z">
        <w:r w:rsidR="00005915">
          <w:t xml:space="preserve"> ami segítségével lehet futtatni a </w:t>
        </w:r>
      </w:ins>
      <w:ins w:id="1782" w:author="Máté Kiss" w:date="2022-03-19T16:52:00Z">
        <w:r w:rsidR="00D526BC">
          <w:t>PHP</w:t>
        </w:r>
      </w:ins>
      <w:ins w:id="1783" w:author="Máté Kiss" w:date="2022-03-19T16:51:00Z">
        <w:r w:rsidR="00005915">
          <w:t xml:space="preserve"> f</w:t>
        </w:r>
      </w:ins>
      <w:ins w:id="1784" w:author="Máté Kiss" w:date="2022-03-19T16:52:00Z">
        <w:r w:rsidR="00005915">
          <w:t>ájlokat</w:t>
        </w:r>
        <w:r w:rsidR="00D526BC">
          <w:t xml:space="preserve">. A PHP egy </w:t>
        </w:r>
      </w:ins>
      <w:proofErr w:type="spellStart"/>
      <w:ins w:id="1785" w:author="Máté Kiss" w:date="2022-03-19T16:53:00Z">
        <w:r w:rsidR="00D526BC">
          <w:t>szkriptnyelv</w:t>
        </w:r>
        <w:proofErr w:type="spellEnd"/>
        <w:r w:rsidR="00D526BC">
          <w:t>, mely segítségével dinamikus weblapokat lehet készíteni.</w:t>
        </w:r>
      </w:ins>
      <w:ins w:id="1786" w:author="Máté Kiss" w:date="2022-03-20T19:22:00Z">
        <w:r w:rsidR="001E4C32">
          <w:t xml:space="preserve"> A PHP</w:t>
        </w:r>
      </w:ins>
      <w:ins w:id="1787" w:author="Máté Kiss" w:date="2022-03-20T19:23:00Z">
        <w:r w:rsidR="001E4C32">
          <w:t xml:space="preserve"> nyelv segítségével a szerver-oldalon tudunk létrehozni HTML állományt</w:t>
        </w:r>
      </w:ins>
      <w:ins w:id="1788" w:author="Máté Kiss" w:date="2022-03-20T19:27:00Z">
        <w:r w:rsidR="003D6942">
          <w:t xml:space="preserve"> és majd az adatok feldolgozása után</w:t>
        </w:r>
      </w:ins>
      <w:ins w:id="1789" w:author="Máté Kiss" w:date="2022-03-20T19:28:00Z">
        <w:r w:rsidR="003D6942">
          <w:t xml:space="preserve"> kapja meg a</w:t>
        </w:r>
      </w:ins>
      <w:ins w:id="1790" w:author="Máté Kiss" w:date="2022-03-20T19:27:00Z">
        <w:r w:rsidR="003D6942">
          <w:t xml:space="preserve"> böngésző</w:t>
        </w:r>
      </w:ins>
      <w:ins w:id="1791" w:author="Máté Kiss" w:date="2022-03-20T19:28:00Z">
        <w:r w:rsidR="003D6942">
          <w:t xml:space="preserve"> a kért tartalmat.</w:t>
        </w:r>
      </w:ins>
      <w:ins w:id="1792" w:author="Máté Kiss" w:date="2022-03-20T19:31:00Z">
        <w:r w:rsidR="00D518E2">
          <w:t xml:space="preserve"> Ezt a folyamatot a szerver egy úgynevezett </w:t>
        </w:r>
        <w:proofErr w:type="spellStart"/>
        <w:r w:rsidR="00D518E2">
          <w:t>interpreter</w:t>
        </w:r>
      </w:ins>
      <w:proofErr w:type="spellEnd"/>
      <w:ins w:id="1793" w:author="Máté Kiss" w:date="2022-03-20T19:32:00Z">
        <w:r w:rsidR="00D518E2">
          <w:t>(értelmező)</w:t>
        </w:r>
      </w:ins>
      <w:ins w:id="1794" w:author="Máté Kiss" w:date="2022-03-20T19:31:00Z">
        <w:r w:rsidR="00D518E2">
          <w:t xml:space="preserve"> </w:t>
        </w:r>
      </w:ins>
      <w:ins w:id="1795" w:author="Máté Kiss" w:date="2022-03-20T19:32:00Z">
        <w:r w:rsidR="00FA7A88">
          <w:t>segítségével</w:t>
        </w:r>
        <w:r w:rsidR="00297657">
          <w:t xml:space="preserve"> oldja meg</w:t>
        </w:r>
        <w:r w:rsidR="00FA7A88">
          <w:t>.</w:t>
        </w:r>
      </w:ins>
      <w:ins w:id="1796" w:author="Máté Kiss" w:date="2022-03-20T19:28:00Z">
        <w:r w:rsidR="003D6942">
          <w:t xml:space="preserve"> Rengeteg olyan feladat végezhető </w:t>
        </w:r>
        <w:proofErr w:type="gramStart"/>
        <w:r w:rsidR="003D6942">
          <w:t xml:space="preserve">el </w:t>
        </w:r>
      </w:ins>
      <w:ins w:id="1797" w:author="Máté Kiss" w:date="2022-03-20T19:29:00Z">
        <w:r w:rsidR="003D6942">
          <w:t>,</w:t>
        </w:r>
        <w:proofErr w:type="gramEnd"/>
        <w:r w:rsidR="003D6942">
          <w:t xml:space="preserve"> </w:t>
        </w:r>
      </w:ins>
      <w:ins w:id="1798" w:author="Máté Kiss" w:date="2022-03-20T19:28:00Z">
        <w:r w:rsidR="003D6942">
          <w:t>amelyek</w:t>
        </w:r>
      </w:ins>
      <w:ins w:id="1799" w:author="Máté Kiss" w:date="2022-03-20T19:29:00Z">
        <w:r w:rsidR="003D6942">
          <w:t xml:space="preserve"> a kliens-oldalon biztonsági ko</w:t>
        </w:r>
      </w:ins>
      <w:ins w:id="1800" w:author="Máté Kiss" w:date="2022-03-20T19:30:00Z">
        <w:r w:rsidR="003D6942">
          <w:t>ckázatot jelentene, ilyenek például a bejelentkezés, adatbáziskezelés</w:t>
        </w:r>
        <w:r w:rsidR="00761E2B">
          <w:t>, fájlkezelés.</w:t>
        </w:r>
      </w:ins>
    </w:p>
    <w:p w14:paraId="2FEB6988" w14:textId="77777777" w:rsidR="00B97F16" w:rsidRDefault="00162253">
      <w:pPr>
        <w:keepNext/>
        <w:rPr>
          <w:ins w:id="1801" w:author="Máté Kiss" w:date="2022-03-31T18:41:00Z"/>
        </w:rPr>
        <w:pPrChange w:id="1802" w:author="Máté Kiss" w:date="2022-03-31T18:41:00Z">
          <w:pPr/>
        </w:pPrChange>
      </w:pPr>
      <w:ins w:id="1803" w:author="Máté Kiss" w:date="2022-03-20T19:38:00Z">
        <w:r>
          <w:rPr>
            <w:noProof/>
          </w:rPr>
          <w:drawing>
            <wp:inline distT="0" distB="0" distL="0" distR="0" wp14:anchorId="777F1DD5" wp14:editId="62A872C8">
              <wp:extent cx="4448175" cy="1600200"/>
              <wp:effectExtent l="0" t="0" r="9525" b="0"/>
              <wp:docPr id="2" name="Kép 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Kép 2" descr="A képen szöveg látható&#10;&#10;Automatikusan generált leírás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48175" cy="1600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90EB8AA" w14:textId="41F1ADED" w:rsidR="00162253" w:rsidRDefault="00B97F16">
      <w:pPr>
        <w:pStyle w:val="Kpalrs"/>
        <w:rPr>
          <w:ins w:id="1804" w:author="Máté Kiss" w:date="2022-03-20T19:33:00Z"/>
        </w:rPr>
        <w:pPrChange w:id="1805" w:author="Máté Kiss" w:date="2022-03-31T18:41:00Z">
          <w:pPr/>
        </w:pPrChange>
      </w:pPr>
      <w:ins w:id="1806" w:author="Máté Kiss" w:date="2022-03-31T18:41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1807" w:name="_Toc99646497"/>
      <w:ins w:id="1808" w:author="Máté Kiss" w:date="2022-03-31T19:13:00Z">
        <w:r w:rsidR="00336BBA">
          <w:rPr>
            <w:noProof/>
          </w:rPr>
          <w:t>3</w:t>
        </w:r>
      </w:ins>
      <w:ins w:id="1809" w:author="Máté Kiss" w:date="2022-03-31T18:41:00Z">
        <w:r>
          <w:fldChar w:fldCharType="end"/>
        </w:r>
        <w:r>
          <w:t>. ábra: Webszerver tulajdonságai</w:t>
        </w:r>
      </w:ins>
      <w:bookmarkEnd w:id="1807"/>
    </w:p>
    <w:p w14:paraId="336819EF" w14:textId="13941C62" w:rsidR="00715785" w:rsidRDefault="00C84B00">
      <w:pPr>
        <w:ind w:firstLine="0"/>
        <w:rPr>
          <w:ins w:id="1810" w:author="Máté Kiss" w:date="2022-03-20T19:44:00Z"/>
          <w:noProof/>
        </w:rPr>
        <w:pPrChange w:id="1811" w:author="Máté Kiss" w:date="2022-03-27T19:10:00Z">
          <w:pPr/>
        </w:pPrChange>
      </w:pPr>
      <w:ins w:id="1812" w:author="Máté Kiss" w:date="2022-03-20T19:33:00Z">
        <w:r>
          <w:t xml:space="preserve">A XAMPP </w:t>
        </w:r>
      </w:ins>
      <w:ins w:id="1813" w:author="Máté Kiss" w:date="2022-03-20T19:34:00Z">
        <w:r>
          <w:t xml:space="preserve">tartalmazza a szükséges adatbázist is, ami jelen esetben a </w:t>
        </w:r>
        <w:proofErr w:type="spellStart"/>
        <w:r>
          <w:t>MariaDB</w:t>
        </w:r>
        <w:proofErr w:type="spellEnd"/>
        <w:r>
          <w:t xml:space="preserve">. </w:t>
        </w:r>
        <w:r w:rsidR="004E248D">
          <w:t>Ez egy SQL-</w:t>
        </w:r>
      </w:ins>
      <w:ins w:id="1814" w:author="Máté Kiss" w:date="2022-03-20T19:35:00Z">
        <w:r w:rsidR="004E248D">
          <w:t>alapú relációsadatbázis-kezelő szerver</w:t>
        </w:r>
      </w:ins>
      <w:ins w:id="1815" w:author="Máté Kiss" w:date="2022-03-20T19:43:00Z">
        <w:r w:rsidR="00362659">
          <w:t xml:space="preserve">, </w:t>
        </w:r>
        <w:r w:rsidR="00AA75CA">
          <w:t xml:space="preserve">amely a </w:t>
        </w:r>
        <w:proofErr w:type="spellStart"/>
        <w:r w:rsidR="00AA75CA">
          <w:t>MySQL</w:t>
        </w:r>
        <w:proofErr w:type="spellEnd"/>
        <w:r w:rsidR="00AA75CA">
          <w:t xml:space="preserve"> elágazásából jött létre</w:t>
        </w:r>
      </w:ins>
      <w:ins w:id="1816" w:author="Máté Kiss" w:date="2022-03-20T20:09:00Z">
        <w:r w:rsidR="003815BD">
          <w:t xml:space="preserve">, amikor az Oracle felvásárolta a </w:t>
        </w:r>
        <w:proofErr w:type="spellStart"/>
        <w:r w:rsidR="003815BD">
          <w:t>MySQL</w:t>
        </w:r>
        <w:proofErr w:type="spellEnd"/>
        <w:r w:rsidR="003815BD">
          <w:t>-t</w:t>
        </w:r>
      </w:ins>
      <w:ins w:id="1817" w:author="Máté Kiss" w:date="2022-03-20T19:43:00Z">
        <w:r w:rsidR="00605FA9">
          <w:t>, de teljesen ko</w:t>
        </w:r>
      </w:ins>
      <w:ins w:id="1818" w:author="Máté Kiss" w:date="2022-03-20T19:44:00Z">
        <w:r w:rsidR="00605FA9">
          <w:t>mpatibilis vele</w:t>
        </w:r>
      </w:ins>
      <w:ins w:id="1819" w:author="Máté Kiss" w:date="2022-03-20T19:43:00Z">
        <w:r w:rsidR="00362659">
          <w:t>.</w:t>
        </w:r>
      </w:ins>
      <w:ins w:id="1820" w:author="Máté Kiss" w:date="2022-03-20T19:38:00Z">
        <w:r w:rsidR="00162253" w:rsidRPr="00162253">
          <w:rPr>
            <w:noProof/>
          </w:rPr>
          <w:t xml:space="preserve"> </w:t>
        </w:r>
      </w:ins>
      <w:ins w:id="1821" w:author="Máté Kiss" w:date="2022-03-20T19:40:00Z">
        <w:r w:rsidR="00162253">
          <w:rPr>
            <w:noProof/>
          </w:rPr>
          <w:t>Verziószámozása k</w:t>
        </w:r>
      </w:ins>
      <w:ins w:id="1822" w:author="Máté Kiss" w:date="2022-03-20T19:41:00Z">
        <w:r w:rsidR="00162253">
          <w:rPr>
            <w:noProof/>
          </w:rPr>
          <w:t>öveti a MySQL-t , azonban a 5.5-ös verzió után saját számozást használ, amely 10-től kezdődik</w:t>
        </w:r>
      </w:ins>
      <w:ins w:id="1823" w:author="Máté Kiss" w:date="2022-03-20T19:42:00Z">
        <w:r w:rsidR="00572D56">
          <w:rPr>
            <w:noProof/>
          </w:rPr>
          <w:t>.</w:t>
        </w:r>
      </w:ins>
      <w:ins w:id="1824" w:author="Máté Kiss" w:date="2022-03-20T19:45:00Z">
        <w:r w:rsidR="00910815">
          <w:rPr>
            <w:noProof/>
          </w:rPr>
          <w:t xml:space="preserve"> </w:t>
        </w:r>
      </w:ins>
      <w:ins w:id="1825" w:author="Máté Kiss" w:date="2022-03-20T19:46:00Z">
        <w:r w:rsidR="00910815">
          <w:rPr>
            <w:noProof/>
          </w:rPr>
          <w:t xml:space="preserve">Leginkább a liszenszelésben tér el </w:t>
        </w:r>
      </w:ins>
      <w:ins w:id="1826" w:author="Máté Kiss" w:date="2022-03-20T19:45:00Z">
        <w:r w:rsidR="00910815">
          <w:rPr>
            <w:noProof/>
          </w:rPr>
          <w:t>a MySQL-től</w:t>
        </w:r>
      </w:ins>
      <w:ins w:id="1827" w:author="Máté Kiss" w:date="2022-03-20T19:46:00Z">
        <w:r w:rsidR="00910815">
          <w:rPr>
            <w:noProof/>
          </w:rPr>
          <w:t>, míg a MySQL nagyrésze nyílt és bárki számár</w:t>
        </w:r>
      </w:ins>
      <w:ins w:id="1828" w:author="Máté Kiss" w:date="2022-03-20T19:47:00Z">
        <w:r w:rsidR="00910815">
          <w:rPr>
            <w:noProof/>
          </w:rPr>
          <w:t xml:space="preserve">a hozzáférhető, de tartalmaz zárt forráskódú forrásrészleteket </w:t>
        </w:r>
        <w:r w:rsidR="00852AE0">
          <w:rPr>
            <w:noProof/>
          </w:rPr>
          <w:t xml:space="preserve">, addig a MariaDB ezeket </w:t>
        </w:r>
        <w:r w:rsidR="00852AE0">
          <w:rPr>
            <w:noProof/>
          </w:rPr>
          <w:lastRenderedPageBreak/>
          <w:t>a részeket</w:t>
        </w:r>
        <w:r w:rsidR="00F75707">
          <w:rPr>
            <w:noProof/>
          </w:rPr>
          <w:t xml:space="preserve"> szabadon hozzáférhető részekkel váltották ki</w:t>
        </w:r>
      </w:ins>
      <w:ins w:id="1829" w:author="Máté Kiss" w:date="2022-03-20T19:48:00Z">
        <w:r w:rsidR="0074648B">
          <w:rPr>
            <w:noProof/>
          </w:rPr>
          <w:t xml:space="preserve"> (</w:t>
        </w:r>
      </w:ins>
      <w:ins w:id="1830" w:author="Máté Kiss" w:date="2022-03-20T19:49:00Z">
        <w:r w:rsidR="000B2401">
          <w:rPr>
            <w:noProof/>
          </w:rPr>
          <w:t xml:space="preserve"> </w:t>
        </w:r>
      </w:ins>
      <w:ins w:id="1831" w:author="Máté Kiss" w:date="2022-03-20T19:48:00Z">
        <w:r w:rsidR="0074648B">
          <w:rPr>
            <w:noProof/>
          </w:rPr>
          <w:t xml:space="preserve">a különbségek az alábbi linken találhatóak: </w:t>
        </w:r>
        <w:r w:rsidR="0074648B" w:rsidRPr="000B2401">
          <w:rPr>
            <w:noProof/>
            <w:color w:val="00B0F0"/>
            <w:rPrChange w:id="1832" w:author="Máté Kiss" w:date="2022-03-20T19:49:00Z">
              <w:rPr>
                <w:noProof/>
              </w:rPr>
            </w:rPrChange>
          </w:rPr>
          <w:t>https://mariadb.com/kb/en/mariadb-vs-mysql-features/</w:t>
        </w:r>
      </w:ins>
      <w:ins w:id="1833" w:author="Máté Kiss" w:date="2022-03-20T19:49:00Z">
        <w:r w:rsidR="00326765">
          <w:rPr>
            <w:noProof/>
          </w:rPr>
          <w:t xml:space="preserve"> </w:t>
        </w:r>
      </w:ins>
      <w:ins w:id="1834" w:author="Máté Kiss" w:date="2022-03-20T19:48:00Z">
        <w:r w:rsidR="0074648B">
          <w:rPr>
            <w:noProof/>
          </w:rPr>
          <w:t>)</w:t>
        </w:r>
      </w:ins>
      <w:ins w:id="1835" w:author="Máté Kiss" w:date="2022-03-20T19:59:00Z">
        <w:r w:rsidR="00E74843">
          <w:rPr>
            <w:noProof/>
          </w:rPr>
          <w:t>.</w:t>
        </w:r>
      </w:ins>
    </w:p>
    <w:p w14:paraId="3537120D" w14:textId="77777777" w:rsidR="00B97F16" w:rsidRDefault="00362659">
      <w:pPr>
        <w:keepNext/>
        <w:rPr>
          <w:ins w:id="1836" w:author="Máté Kiss" w:date="2022-03-31T18:41:00Z"/>
        </w:rPr>
        <w:pPrChange w:id="1837" w:author="Máté Kiss" w:date="2022-03-31T18:41:00Z">
          <w:pPr/>
        </w:pPrChange>
      </w:pPr>
      <w:ins w:id="1838" w:author="Máté Kiss" w:date="2022-03-20T19:42:00Z">
        <w:r>
          <w:rPr>
            <w:noProof/>
          </w:rPr>
          <w:t xml:space="preserve"> </w:t>
        </w:r>
      </w:ins>
      <w:ins w:id="1839" w:author="Máté Kiss" w:date="2022-03-20T19:38:00Z">
        <w:r w:rsidR="00162253">
          <w:rPr>
            <w:noProof/>
          </w:rPr>
          <w:drawing>
            <wp:inline distT="0" distB="0" distL="0" distR="0" wp14:anchorId="39BC6B52" wp14:editId="0C6E0DCC">
              <wp:extent cx="4067175" cy="2038350"/>
              <wp:effectExtent l="0" t="0" r="9525" b="0"/>
              <wp:docPr id="1" name="Kép 1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Kép 1" descr="A képen szöveg látható&#10;&#10;Automatikusan generált leírás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7175" cy="20383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6C654D4" w14:textId="4DECEAF8" w:rsidR="00C84B00" w:rsidRDefault="00B97F16">
      <w:pPr>
        <w:pStyle w:val="Kpalrs"/>
        <w:rPr>
          <w:ins w:id="1840" w:author="Máté Kiss" w:date="2022-03-20T19:44:00Z"/>
          <w:noProof/>
        </w:rPr>
        <w:pPrChange w:id="1841" w:author="Máté Kiss" w:date="2022-03-31T18:41:00Z">
          <w:pPr/>
        </w:pPrChange>
      </w:pPr>
      <w:ins w:id="1842" w:author="Máté Kiss" w:date="2022-03-31T18:41:00Z">
        <w:r>
          <w:rPr>
            <w:noProof/>
          </w:rPr>
          <w:fldChar w:fldCharType="begin"/>
        </w:r>
        <w:r>
          <w:rPr>
            <w:noProof/>
          </w:rPr>
          <w:instrText xml:space="preserve"> SEQ ábra \* ARABIC </w:instrText>
        </w:r>
      </w:ins>
      <w:r>
        <w:rPr>
          <w:noProof/>
        </w:rPr>
        <w:fldChar w:fldCharType="separate"/>
      </w:r>
      <w:bookmarkStart w:id="1843" w:name="_Toc99646498"/>
      <w:ins w:id="1844" w:author="Máté Kiss" w:date="2022-03-31T19:13:00Z">
        <w:r w:rsidR="00336BBA">
          <w:rPr>
            <w:noProof/>
          </w:rPr>
          <w:t>4</w:t>
        </w:r>
      </w:ins>
      <w:ins w:id="1845" w:author="Máté Kiss" w:date="2022-03-31T18:41:00Z">
        <w:r>
          <w:rPr>
            <w:noProof/>
          </w:rPr>
          <w:fldChar w:fldCharType="end"/>
        </w:r>
        <w:r>
          <w:t>. ábra: Adatbázis tulajdonságai</w:t>
        </w:r>
      </w:ins>
      <w:bookmarkEnd w:id="1843"/>
    </w:p>
    <w:p w14:paraId="05433F14" w14:textId="6F3BD963" w:rsidR="00696342" w:rsidRDefault="00095B98" w:rsidP="00095B98">
      <w:pPr>
        <w:pStyle w:val="Cmsor2"/>
        <w:rPr>
          <w:ins w:id="1846" w:author="Máté Kiss" w:date="2022-03-20T20:20:00Z"/>
        </w:rPr>
      </w:pPr>
      <w:bookmarkStart w:id="1847" w:name="_Toc100073692"/>
      <w:ins w:id="1848" w:author="Máté Kiss" w:date="2022-03-20T20:19:00Z">
        <w:r>
          <w:t>Kódszerkesztő</w:t>
        </w:r>
      </w:ins>
      <w:bookmarkEnd w:id="1847"/>
    </w:p>
    <w:p w14:paraId="245A8D74" w14:textId="5AA64634" w:rsidR="00A36C2F" w:rsidRDefault="001A1A37" w:rsidP="001A1A37">
      <w:pPr>
        <w:rPr>
          <w:ins w:id="1849" w:author="Máté Kiss" w:date="2022-03-20T20:45:00Z"/>
        </w:rPr>
      </w:pPr>
      <w:ins w:id="1850" w:author="Máté Kiss" w:date="2022-03-20T20:22:00Z">
        <w:r>
          <w:t xml:space="preserve">Mivel az alkalmazásomhoz szükség volt </w:t>
        </w:r>
      </w:ins>
      <w:ins w:id="1851" w:author="Máté Kiss" w:date="2022-03-20T20:23:00Z">
        <w:r>
          <w:t>HTML, CSS, JavaScript és PHP-ban való fejlesztésre</w:t>
        </w:r>
      </w:ins>
      <w:ins w:id="1852" w:author="Máté Kiss" w:date="2022-03-20T20:24:00Z">
        <w:r>
          <w:t xml:space="preserve">, ezért a választásom a Visual </w:t>
        </w:r>
        <w:proofErr w:type="spellStart"/>
        <w:r>
          <w:t>Studio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</w:t>
        </w:r>
      </w:ins>
      <w:ins w:id="1853" w:author="Máté Kiss" w:date="2022-03-20T20:26:00Z">
        <w:r w:rsidR="00965E36">
          <w:t xml:space="preserve">kódszerkesztőre </w:t>
        </w:r>
      </w:ins>
      <w:ins w:id="1854" w:author="Máté Kiss" w:date="2022-03-20T20:24:00Z">
        <w:r>
          <w:t>esett.</w:t>
        </w:r>
      </w:ins>
      <w:ins w:id="1855" w:author="Máté Kiss" w:date="2022-03-20T20:25:00Z">
        <w:r w:rsidR="001952F3">
          <w:t xml:space="preserve"> Ez egy ingyenes nyílt forráskódú</w:t>
        </w:r>
        <w:r w:rsidR="00965E36">
          <w:t xml:space="preserve"> kó</w:t>
        </w:r>
      </w:ins>
      <w:ins w:id="1856" w:author="Máté Kiss" w:date="2022-03-20T20:26:00Z">
        <w:r w:rsidR="00965E36">
          <w:t>d</w:t>
        </w:r>
        <w:r w:rsidR="00703621">
          <w:t>szerkesztő</w:t>
        </w:r>
        <w:r w:rsidR="0002247D">
          <w:t>, amelyet a Microsoft fejleszt.</w:t>
        </w:r>
      </w:ins>
      <w:ins w:id="1857" w:author="Máté Kiss" w:date="2022-03-20T20:54:00Z">
        <w:r w:rsidR="00354260">
          <w:t xml:space="preserve"> Támogatja a </w:t>
        </w:r>
        <w:r w:rsidR="00AB26AE">
          <w:t>hibakeres</w:t>
        </w:r>
        <w:r w:rsidR="00702A13">
          <w:t xml:space="preserve">őket </w:t>
        </w:r>
        <w:r w:rsidR="00F02112">
          <w:t xml:space="preserve">és beépített </w:t>
        </w:r>
        <w:proofErr w:type="spellStart"/>
        <w:r w:rsidR="00F02112">
          <w:t>Git</w:t>
        </w:r>
        <w:proofErr w:type="spellEnd"/>
        <w:r w:rsidR="00F02112">
          <w:t xml:space="preserve"> támogatással rendelkezik</w:t>
        </w:r>
        <w:r w:rsidR="00354260">
          <w:t xml:space="preserve">. </w:t>
        </w:r>
      </w:ins>
      <w:ins w:id="1858" w:author="Máté Kiss" w:date="2022-03-20T20:26:00Z">
        <w:r w:rsidR="00DF3087">
          <w:t xml:space="preserve">Az alkalmazás elérhető Windows, Linux és OS </w:t>
        </w:r>
      </w:ins>
      <w:ins w:id="1859" w:author="Máté Kiss" w:date="2022-03-20T20:27:00Z">
        <w:r w:rsidR="00DF3087">
          <w:t>X operációs rendszereken</w:t>
        </w:r>
        <w:r w:rsidR="004115F0">
          <w:t>.</w:t>
        </w:r>
      </w:ins>
      <w:ins w:id="1860" w:author="Máté Kiss" w:date="2022-03-20T20:32:00Z">
        <w:r w:rsidR="00720410">
          <w:t xml:space="preserve"> A gyors kódolás</w:t>
        </w:r>
      </w:ins>
      <w:ins w:id="1861" w:author="Máté Kiss" w:date="2022-03-20T20:33:00Z">
        <w:r w:rsidR="00720410">
          <w:t xml:space="preserve">hoz nagy segítséget nyújt a beépített </w:t>
        </w:r>
        <w:proofErr w:type="spellStart"/>
        <w:r w:rsidR="00720410">
          <w:t>IntelliSense</w:t>
        </w:r>
      </w:ins>
      <w:proofErr w:type="spellEnd"/>
      <w:ins w:id="1862" w:author="Máté Kiss" w:date="2022-03-20T20:55:00Z">
        <w:r w:rsidR="00692B2E">
          <w:t>, ami lehetővé teszi az intelligens kódkezelést</w:t>
        </w:r>
      </w:ins>
      <w:ins w:id="1863" w:author="Máté Kiss" w:date="2022-03-20T20:33:00Z">
        <w:r w:rsidR="005D7F01">
          <w:t>. Ez számos támogató funkciót foglal m</w:t>
        </w:r>
      </w:ins>
      <w:ins w:id="1864" w:author="Máté Kiss" w:date="2022-03-20T20:34:00Z">
        <w:r w:rsidR="005D7F01">
          <w:t>agában,</w:t>
        </w:r>
      </w:ins>
      <w:ins w:id="1865" w:author="Máté Kiss" w:date="2022-03-20T20:54:00Z">
        <w:r w:rsidR="00354260">
          <w:t xml:space="preserve"> </w:t>
        </w:r>
      </w:ins>
      <w:ins w:id="1866" w:author="Máté Kiss" w:date="2022-03-20T20:34:00Z">
        <w:r w:rsidR="005D7F01">
          <w:t>mint p</w:t>
        </w:r>
      </w:ins>
      <w:ins w:id="1867" w:author="Máté Kiss" w:date="2022-03-20T20:35:00Z">
        <w:r w:rsidR="005D7F01">
          <w:t>éldául a kódkiegészítés, függvények és eljárások paraméterlistája</w:t>
        </w:r>
      </w:ins>
      <w:ins w:id="1868" w:author="Máté Kiss" w:date="2022-03-20T20:32:00Z">
        <w:r w:rsidR="00720410">
          <w:t>.</w:t>
        </w:r>
      </w:ins>
      <w:ins w:id="1869" w:author="Máté Kiss" w:date="2022-03-20T20:36:00Z">
        <w:r w:rsidR="0061496C">
          <w:t xml:space="preserve"> A Visual </w:t>
        </w:r>
        <w:proofErr w:type="spellStart"/>
        <w:r w:rsidR="0061496C">
          <w:t>Studio</w:t>
        </w:r>
        <w:proofErr w:type="spellEnd"/>
        <w:r w:rsidR="0061496C">
          <w:t xml:space="preserve"> </w:t>
        </w:r>
        <w:proofErr w:type="spellStart"/>
        <w:r w:rsidR="0061496C">
          <w:t>Code</w:t>
        </w:r>
        <w:proofErr w:type="spellEnd"/>
        <w:r w:rsidR="0061496C">
          <w:t xml:space="preserve"> </w:t>
        </w:r>
        <w:proofErr w:type="spellStart"/>
        <w:r w:rsidR="0061496C">
          <w:t>IntelliSens</w:t>
        </w:r>
      </w:ins>
      <w:ins w:id="1870" w:author="Máté Kiss" w:date="2022-03-20T20:37:00Z">
        <w:r w:rsidR="00A2182C">
          <w:t>e</w:t>
        </w:r>
        <w:proofErr w:type="spellEnd"/>
        <w:r w:rsidR="00A2182C">
          <w:t>-t</w:t>
        </w:r>
      </w:ins>
      <w:ins w:id="1871" w:author="Máté Kiss" w:date="2022-03-20T20:36:00Z">
        <w:r w:rsidR="002F6D15">
          <w:t xml:space="preserve"> </w:t>
        </w:r>
        <w:r w:rsidR="00A2182C">
          <w:t xml:space="preserve">a </w:t>
        </w:r>
      </w:ins>
      <w:ins w:id="1872" w:author="Máté Kiss" w:date="2022-03-20T20:37:00Z">
        <w:r w:rsidR="00A2182C">
          <w:t>JavaScript, HTML, CSS fájlok szerkesztésénél</w:t>
        </w:r>
      </w:ins>
      <w:ins w:id="1873" w:author="Máté Kiss" w:date="2022-03-20T20:38:00Z">
        <w:r w:rsidR="00A2182C">
          <w:t xml:space="preserve"> használtam</w:t>
        </w:r>
      </w:ins>
      <w:ins w:id="1874" w:author="Máté Kiss" w:date="2022-03-20T20:36:00Z">
        <w:r w:rsidR="002F6D15">
          <w:t>.</w:t>
        </w:r>
      </w:ins>
      <w:ins w:id="1875" w:author="Máté Kiss" w:date="2022-03-20T20:38:00Z">
        <w:r w:rsidR="006719D0">
          <w:t xml:space="preserve"> A</w:t>
        </w:r>
      </w:ins>
      <w:ins w:id="1876" w:author="Máté Kiss" w:date="2022-03-20T20:39:00Z">
        <w:r w:rsidR="006719D0">
          <w:t xml:space="preserve"> szerkesztő ablakot a [</w:t>
        </w:r>
        <w:proofErr w:type="spellStart"/>
        <w:r w:rsidR="006719D0">
          <w:t>Ctrl</w:t>
        </w:r>
        <w:proofErr w:type="spellEnd"/>
        <w:r w:rsidR="006719D0">
          <w:t xml:space="preserve"> + </w:t>
        </w:r>
        <w:proofErr w:type="spellStart"/>
        <w:r w:rsidR="006719D0">
          <w:t>Space</w:t>
        </w:r>
        <w:proofErr w:type="spellEnd"/>
        <w:r w:rsidR="006719D0">
          <w:t>] billentyűkombinációval tudjuk elérni</w:t>
        </w:r>
      </w:ins>
      <w:ins w:id="1877" w:author="Máté Kiss" w:date="2022-03-20T20:38:00Z">
        <w:r w:rsidR="006719D0">
          <w:t>.</w:t>
        </w:r>
      </w:ins>
    </w:p>
    <w:p w14:paraId="7BE2B68C" w14:textId="77777777" w:rsidR="001A5879" w:rsidRDefault="00A36C2F">
      <w:pPr>
        <w:keepNext/>
        <w:rPr>
          <w:ins w:id="1878" w:author="Máté Kiss" w:date="2022-03-31T18:42:00Z"/>
        </w:rPr>
        <w:pPrChange w:id="1879" w:author="Máté Kiss" w:date="2022-03-31T18:42:00Z">
          <w:pPr/>
        </w:pPrChange>
      </w:pPr>
      <w:ins w:id="1880" w:author="Máté Kiss" w:date="2022-03-20T20:45:00Z">
        <w:r>
          <w:rPr>
            <w:noProof/>
          </w:rPr>
          <w:drawing>
            <wp:inline distT="0" distB="0" distL="0" distR="0" wp14:anchorId="0762A5CB" wp14:editId="6D230CB5">
              <wp:extent cx="5219700" cy="1266376"/>
              <wp:effectExtent l="0" t="0" r="0" b="0"/>
              <wp:docPr id="6" name="Kép 6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Kép 6" descr="A képen szöveg látható&#10;&#10;Automatikusan generált leírás"/>
                      <pic:cNvPicPr/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42530" cy="12719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7951037" w14:textId="695CFDE0" w:rsidR="00A36C2F" w:rsidRDefault="001A5879">
      <w:pPr>
        <w:pStyle w:val="Kpalrs"/>
        <w:rPr>
          <w:ins w:id="1881" w:author="Máté Kiss" w:date="2022-03-20T20:45:00Z"/>
        </w:rPr>
        <w:pPrChange w:id="1882" w:author="Máté Kiss" w:date="2022-03-31T18:42:00Z">
          <w:pPr/>
        </w:pPrChange>
      </w:pPr>
      <w:ins w:id="1883" w:author="Máté Kiss" w:date="2022-03-31T18:42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1884" w:name="_Toc99646499"/>
      <w:ins w:id="1885" w:author="Máté Kiss" w:date="2022-03-31T19:13:00Z">
        <w:r w:rsidR="00336BBA">
          <w:rPr>
            <w:noProof/>
          </w:rPr>
          <w:t>5</w:t>
        </w:r>
      </w:ins>
      <w:ins w:id="1886" w:author="Máté Kiss" w:date="2022-03-31T18:42:00Z">
        <w:r>
          <w:fldChar w:fldCharType="end"/>
        </w:r>
        <w:r>
          <w:t xml:space="preserve">. ábra: </w:t>
        </w:r>
        <w:proofErr w:type="spellStart"/>
        <w:r>
          <w:t>IntelliSense</w:t>
        </w:r>
        <w:proofErr w:type="spellEnd"/>
        <w:r>
          <w:t xml:space="preserve"> kódkiegészítés</w:t>
        </w:r>
      </w:ins>
      <w:bookmarkEnd w:id="1884"/>
    </w:p>
    <w:p w14:paraId="660F9942" w14:textId="61340F29" w:rsidR="001A1A37" w:rsidRDefault="00F3650D">
      <w:pPr>
        <w:ind w:firstLine="0"/>
        <w:rPr>
          <w:ins w:id="1887" w:author="Máté Kiss" w:date="2022-03-20T21:02:00Z"/>
        </w:rPr>
        <w:pPrChange w:id="1888" w:author="Máté Kiss" w:date="2022-03-27T19:10:00Z">
          <w:pPr/>
        </w:pPrChange>
      </w:pPr>
      <w:ins w:id="1889" w:author="Máté Kiss" w:date="2022-03-20T20:31:00Z">
        <w:r>
          <w:t>Rengeteg külön telepíthető bővítménnyel rendelkezik.</w:t>
        </w:r>
      </w:ins>
      <w:ins w:id="1890" w:author="Máté Kiss" w:date="2022-03-20T20:40:00Z">
        <w:r w:rsidR="002432E4">
          <w:t xml:space="preserve"> </w:t>
        </w:r>
      </w:ins>
      <w:ins w:id="1891" w:author="Máté Kiss" w:date="2022-03-20T20:41:00Z">
        <w:r w:rsidR="002432E4">
          <w:t>A HTML</w:t>
        </w:r>
      </w:ins>
      <w:ins w:id="1892" w:author="Máté Kiss" w:date="2022-03-20T20:42:00Z">
        <w:r w:rsidR="002432E4">
          <w:t xml:space="preserve"> kód gyorsabb elkészítéséhez az </w:t>
        </w:r>
        <w:proofErr w:type="spellStart"/>
        <w:r w:rsidR="002432E4">
          <w:t>Auto</w:t>
        </w:r>
        <w:proofErr w:type="spellEnd"/>
        <w:r w:rsidR="002432E4">
          <w:t xml:space="preserve"> </w:t>
        </w:r>
        <w:proofErr w:type="spellStart"/>
        <w:r w:rsidR="002432E4">
          <w:t>Close</w:t>
        </w:r>
        <w:proofErr w:type="spellEnd"/>
        <w:r w:rsidR="002432E4">
          <w:t xml:space="preserve"> Tag bővítményt használtam.</w:t>
        </w:r>
      </w:ins>
      <w:ins w:id="1893" w:author="Máté Kiss" w:date="2022-03-20T20:46:00Z">
        <w:r w:rsidR="001C2CBB">
          <w:t xml:space="preserve"> A</w:t>
        </w:r>
      </w:ins>
      <w:ins w:id="1894" w:author="Máté Kiss" w:date="2022-03-20T20:47:00Z">
        <w:r w:rsidR="001C2CBB">
          <w:t>z elérési utak egyszerű kezelésé</w:t>
        </w:r>
      </w:ins>
      <w:ins w:id="1895" w:author="Máté Kiss" w:date="2022-03-20T20:48:00Z">
        <w:r w:rsidR="001C2CBB">
          <w:t xml:space="preserve">hez a </w:t>
        </w:r>
        <w:proofErr w:type="spellStart"/>
        <w:r w:rsidR="001C2CBB">
          <w:t>Path</w:t>
        </w:r>
        <w:proofErr w:type="spellEnd"/>
        <w:r w:rsidR="001C2CBB">
          <w:t xml:space="preserve"> </w:t>
        </w:r>
        <w:proofErr w:type="spellStart"/>
        <w:r w:rsidR="001C2CBB">
          <w:t>Intellisense</w:t>
        </w:r>
        <w:proofErr w:type="spellEnd"/>
        <w:r w:rsidR="001C2CBB">
          <w:t xml:space="preserve"> bővítményt telepítettem.</w:t>
        </w:r>
      </w:ins>
      <w:ins w:id="1896" w:author="Máté Kiss" w:date="2022-03-20T20:50:00Z">
        <w:r w:rsidR="00354260">
          <w:t xml:space="preserve"> </w:t>
        </w:r>
      </w:ins>
      <w:ins w:id="1897" w:author="Máté Kiss" w:date="2022-03-20T20:56:00Z">
        <w:r w:rsidR="008508BE">
          <w:t>Ezen felül a felület nagy mértékben testreszabható, így változtatni leh</w:t>
        </w:r>
      </w:ins>
      <w:ins w:id="1898" w:author="Máté Kiss" w:date="2022-03-20T20:57:00Z">
        <w:r w:rsidR="008508BE">
          <w:t>et a kinézetet(témát), megváltoztathatjuk a gyorsbillentyű-kiosztást</w:t>
        </w:r>
        <w:r w:rsidR="00070B12">
          <w:t xml:space="preserve">. </w:t>
        </w:r>
      </w:ins>
      <w:ins w:id="1899" w:author="Máté Kiss" w:date="2022-03-20T20:59:00Z">
        <w:r w:rsidR="00070B12">
          <w:t>Számomra na</w:t>
        </w:r>
      </w:ins>
      <w:ins w:id="1900" w:author="Máté Kiss" w:date="2022-03-20T21:00:00Z">
        <w:r w:rsidR="00070B12">
          <w:t>gyon fontos funkció volt, a szerkesztési csoportok.</w:t>
        </w:r>
        <w:r w:rsidR="0070220A">
          <w:t xml:space="preserve"> Ennek segítségével </w:t>
        </w:r>
      </w:ins>
      <w:ins w:id="1901" w:author="Máté Kiss" w:date="2022-03-20T21:01:00Z">
        <w:r w:rsidR="0070220A">
          <w:t xml:space="preserve">az alkalmazást több részre lehet felosztani, amivel egyszerre több fájl kódját is </w:t>
        </w:r>
      </w:ins>
      <w:ins w:id="1902" w:author="Máté Kiss" w:date="2022-03-20T21:02:00Z">
        <w:r w:rsidR="0070220A">
          <w:t>látni lehet.</w:t>
        </w:r>
      </w:ins>
      <w:ins w:id="1903" w:author="Máté Kiss" w:date="2022-03-20T21:20:00Z">
        <w:r w:rsidR="00E9160F">
          <w:t xml:space="preserve"> </w:t>
        </w:r>
      </w:ins>
      <w:ins w:id="1904" w:author="Máté Kiss" w:date="2022-03-20T21:23:00Z">
        <w:r w:rsidR="00E9160F">
          <w:t>A HTML dokumentumok megjele</w:t>
        </w:r>
      </w:ins>
      <w:ins w:id="1905" w:author="Máté Kiss" w:date="2022-03-20T21:24:00Z">
        <w:r w:rsidR="00E9160F">
          <w:t>nítésének leírására a CSS-t használtam.</w:t>
        </w:r>
        <w:r w:rsidR="00757E72">
          <w:t xml:space="preserve"> </w:t>
        </w:r>
      </w:ins>
      <w:ins w:id="1906" w:author="Máté Kiss" w:date="2022-03-20T21:25:00Z">
        <w:r w:rsidR="00F005A0">
          <w:t>Főbb célja, hogy a megjelenést és a tartalmat szétválassza.</w:t>
        </w:r>
      </w:ins>
      <w:ins w:id="1907" w:author="Máté Kiss" w:date="2022-03-20T21:26:00Z">
        <w:r w:rsidR="00BC46C9">
          <w:t xml:space="preserve"> </w:t>
        </w:r>
      </w:ins>
      <w:ins w:id="1908" w:author="Máté Kiss" w:date="2022-03-20T21:27:00Z">
        <w:r w:rsidR="003E25EE">
          <w:t xml:space="preserve">Segítségével külön fájlba </w:t>
        </w:r>
      </w:ins>
      <w:ins w:id="1909" w:author="Máté Kiss" w:date="2022-03-20T21:28:00Z">
        <w:r w:rsidR="003E25EE">
          <w:t xml:space="preserve">tárolni lehet a HTML elemek stílusát, így egy sokkal átláthatóbb kódot </w:t>
        </w:r>
      </w:ins>
      <w:ins w:id="1910" w:author="Máté Kiss" w:date="2022-03-20T21:29:00Z">
        <w:r w:rsidR="003E25EE">
          <w:t>kapunk</w:t>
        </w:r>
        <w:r w:rsidR="00416887">
          <w:t xml:space="preserve"> és mivel a böngészők gyakran gyorsítótár</w:t>
        </w:r>
      </w:ins>
      <w:ins w:id="1911" w:author="Máté Kiss" w:date="2022-03-20T21:30:00Z">
        <w:r w:rsidR="00416887">
          <w:t>ban tárolják ezeket a stíluslapokat, így a hálózati forgalom is csökkenthető</w:t>
        </w:r>
        <w:r w:rsidR="007E3452">
          <w:t>.</w:t>
        </w:r>
      </w:ins>
    </w:p>
    <w:p w14:paraId="2F841F51" w14:textId="77777777" w:rsidR="001A5879" w:rsidRDefault="00BC46C9">
      <w:pPr>
        <w:keepNext/>
        <w:spacing w:before="240"/>
        <w:ind w:firstLine="0"/>
        <w:rPr>
          <w:ins w:id="1912" w:author="Máté Kiss" w:date="2022-03-31T18:42:00Z"/>
        </w:rPr>
        <w:pPrChange w:id="1913" w:author="Máté Kiss" w:date="2022-03-31T18:42:00Z">
          <w:pPr>
            <w:spacing w:before="240"/>
            <w:ind w:firstLine="0"/>
          </w:pPr>
        </w:pPrChange>
      </w:pPr>
      <w:ins w:id="1914" w:author="Máté Kiss" w:date="2022-03-20T21:26:00Z">
        <w:r>
          <w:rPr>
            <w:noProof/>
          </w:rPr>
          <w:lastRenderedPageBreak/>
          <w:drawing>
            <wp:inline distT="0" distB="0" distL="0" distR="0" wp14:anchorId="4593EE14" wp14:editId="6D1F9569">
              <wp:extent cx="5760720" cy="3205480"/>
              <wp:effectExtent l="0" t="0" r="0" b="0"/>
              <wp:docPr id="12" name="Kép 12" descr="A képen szöveg, monitor, képernyőkép, képernyő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Kép 12" descr="A képen szöveg, monitor, képernyőkép, képernyő látható&#10;&#10;Automatikusan generált leírás"/>
                      <pic:cNvPicPr/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2054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D5763F9" w14:textId="05A90619" w:rsidR="00032448" w:rsidRDefault="001A5879">
      <w:pPr>
        <w:pStyle w:val="Kpalrs"/>
        <w:rPr>
          <w:ins w:id="1915" w:author="Máté Kiss" w:date="2022-03-20T21:02:00Z"/>
        </w:rPr>
        <w:pPrChange w:id="1916" w:author="Máté Kiss" w:date="2022-03-31T18:42:00Z">
          <w:pPr/>
        </w:pPrChange>
      </w:pPr>
      <w:ins w:id="1917" w:author="Máté Kiss" w:date="2022-03-31T18:42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1918" w:name="_Toc99646500"/>
      <w:ins w:id="1919" w:author="Máté Kiss" w:date="2022-03-31T19:13:00Z">
        <w:r w:rsidR="00336BBA">
          <w:rPr>
            <w:noProof/>
          </w:rPr>
          <w:t>6</w:t>
        </w:r>
      </w:ins>
      <w:ins w:id="1920" w:author="Máté Kiss" w:date="2022-03-31T18:42:00Z">
        <w:r>
          <w:fldChar w:fldCharType="end"/>
        </w:r>
        <w:r>
          <w:t xml:space="preserve">. ábra: Visual </w:t>
        </w:r>
        <w:proofErr w:type="spellStart"/>
        <w:r>
          <w:t>Studio</w:t>
        </w:r>
        <w:proofErr w:type="spellEnd"/>
        <w:r>
          <w:t xml:space="preserve"> </w:t>
        </w:r>
        <w:proofErr w:type="spellStart"/>
        <w:r>
          <w:t>Code</w:t>
        </w:r>
        <w:proofErr w:type="spellEnd"/>
        <w:r>
          <w:t xml:space="preserve"> felülete</w:t>
        </w:r>
      </w:ins>
      <w:bookmarkEnd w:id="1918"/>
    </w:p>
    <w:p w14:paraId="2CF5AAE0" w14:textId="77777777" w:rsidR="005524E9" w:rsidRDefault="00F272B7" w:rsidP="00C66F23">
      <w:pPr>
        <w:ind w:firstLine="0"/>
        <w:rPr>
          <w:ins w:id="1921" w:author="Máté Kiss" w:date="2022-03-27T19:14:00Z"/>
        </w:rPr>
      </w:pPr>
      <w:ins w:id="1922" w:author="Máté Kiss" w:date="2022-03-20T21:08:00Z">
        <w:r>
          <w:t>A weboldal kl</w:t>
        </w:r>
      </w:ins>
      <w:ins w:id="1923" w:author="Máté Kiss" w:date="2022-03-20T21:09:00Z">
        <w:r>
          <w:t>iensoldali teszteléséhez a Google által fejlesztett böngészőt a Google Chrome</w:t>
        </w:r>
      </w:ins>
      <w:ins w:id="1924" w:author="Máté Kiss" w:date="2022-03-20T21:14:00Z">
        <w:r w:rsidR="004F6F03">
          <w:t xml:space="preserve"> 99.0.4844.82-es verzióját használtam</w:t>
        </w:r>
      </w:ins>
      <w:ins w:id="1925" w:author="Máté Kiss" w:date="2022-03-20T21:15:00Z">
        <w:r w:rsidR="00B765D9">
          <w:t xml:space="preserve">. </w:t>
        </w:r>
      </w:ins>
      <w:ins w:id="1926" w:author="Máté Kiss" w:date="2022-03-20T21:17:00Z">
        <w:r w:rsidR="00B765D9">
          <w:t xml:space="preserve">Számos fejlesztést segítő funkcióval rendelkezik ez a böngésző. </w:t>
        </w:r>
        <w:r w:rsidR="005A6352">
          <w:t>Megt</w:t>
        </w:r>
      </w:ins>
      <w:ins w:id="1927" w:author="Máté Kiss" w:date="2022-03-20T21:18:00Z">
        <w:r w:rsidR="005A6352">
          <w:t>ekinthető az adott HTML elem dobozmodellje</w:t>
        </w:r>
        <w:r w:rsidR="00DD75B7">
          <w:t xml:space="preserve">, valamint a rá vonatkozó CSS </w:t>
        </w:r>
      </w:ins>
      <w:ins w:id="1928" w:author="Máté Kiss" w:date="2022-03-20T21:19:00Z">
        <w:r w:rsidR="00DD75B7">
          <w:t>szabály</w:t>
        </w:r>
        <w:r w:rsidR="009A72EA">
          <w:t>.</w:t>
        </w:r>
      </w:ins>
    </w:p>
    <w:p w14:paraId="6A7FA177" w14:textId="77099FF3" w:rsidR="00C42F1D" w:rsidRDefault="00DD75B7">
      <w:pPr>
        <w:keepNext/>
        <w:ind w:firstLine="0"/>
        <w:rPr>
          <w:ins w:id="1929" w:author="Máté Kiss" w:date="2022-03-31T18:43:00Z"/>
        </w:rPr>
        <w:pPrChange w:id="1930" w:author="Máté Kiss" w:date="2022-03-31T18:43:00Z">
          <w:pPr>
            <w:ind w:firstLine="0"/>
          </w:pPr>
        </w:pPrChange>
      </w:pPr>
      <w:ins w:id="1931" w:author="Máté Kiss" w:date="2022-03-20T21:18:00Z">
        <w:r>
          <w:rPr>
            <w:noProof/>
          </w:rPr>
          <w:drawing>
            <wp:inline distT="0" distB="0" distL="0" distR="0" wp14:anchorId="5F03C4F3" wp14:editId="218EEDC7">
              <wp:extent cx="2648426" cy="1733515"/>
              <wp:effectExtent l="0" t="0" r="0" b="635"/>
              <wp:docPr id="8" name="Kép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9643" cy="174740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932" w:author="Máté Kiss" w:date="2022-03-31T18:43:00Z">
        <w:r w:rsidR="00C42F1D">
          <w:rPr>
            <w:noProof/>
          </w:rPr>
          <w:drawing>
            <wp:inline distT="0" distB="0" distL="0" distR="0" wp14:anchorId="474A179A" wp14:editId="00783F33">
              <wp:extent cx="2886075" cy="1733550"/>
              <wp:effectExtent l="0" t="0" r="9525" b="0"/>
              <wp:docPr id="11" name="Kép 11" descr="A képen szöveg, képernyő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Kép 11" descr="A képen szöveg, képernyő, képernyőkép látható&#10;&#10;Automatikusan generált leírás"/>
                      <pic:cNvPicPr/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86075" cy="1733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857A7F7" w14:textId="24B4CB5F" w:rsidR="00C42F1D" w:rsidRDefault="00C42F1D">
      <w:pPr>
        <w:pStyle w:val="Kpalrs"/>
        <w:rPr>
          <w:ins w:id="1933" w:author="Máté Kiss" w:date="2022-03-31T18:43:00Z"/>
        </w:rPr>
        <w:pPrChange w:id="1934" w:author="Máté Kiss" w:date="2022-03-31T19:11:00Z">
          <w:pPr>
            <w:ind w:firstLine="0"/>
          </w:pPr>
        </w:pPrChange>
      </w:pPr>
      <w:ins w:id="1935" w:author="Máté Kiss" w:date="2022-03-31T18:43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1936" w:name="_Toc99646501"/>
      <w:ins w:id="1937" w:author="Máté Kiss" w:date="2022-03-31T19:13:00Z">
        <w:r w:rsidR="00336BBA">
          <w:rPr>
            <w:noProof/>
          </w:rPr>
          <w:t>7</w:t>
        </w:r>
      </w:ins>
      <w:ins w:id="1938" w:author="Máté Kiss" w:date="2022-03-31T18:43:00Z">
        <w:r>
          <w:fldChar w:fldCharType="end"/>
        </w:r>
        <w:r>
          <w:t>. ábra:</w:t>
        </w:r>
      </w:ins>
      <w:ins w:id="1939" w:author="Máté Kiss" w:date="2022-03-31T18:44:00Z">
        <w:r w:rsidR="00616F6A">
          <w:t xml:space="preserve"> </w:t>
        </w:r>
      </w:ins>
      <w:proofErr w:type="spellStart"/>
      <w:ins w:id="1940" w:author="Máté Kiss" w:date="2022-03-31T18:43:00Z">
        <w:r>
          <w:t>Box</w:t>
        </w:r>
        <w:proofErr w:type="spellEnd"/>
        <w:r>
          <w:t xml:space="preserve"> Modell a Chrome-ban</w:t>
        </w:r>
      </w:ins>
      <w:ins w:id="1941" w:author="Máté Kiss" w:date="2022-03-31T18:44:00Z">
        <w:r>
          <w:tab/>
        </w:r>
        <w:r>
          <w:tab/>
        </w:r>
      </w:ins>
      <w:ins w:id="1942" w:author="Máté Kiss" w:date="2022-03-31T18:48:00Z">
        <w:r w:rsidR="008203FE">
          <w:tab/>
        </w:r>
      </w:ins>
      <w:ins w:id="1943" w:author="Máté Kiss" w:date="2022-03-31T18:44:00Z">
        <w:r>
          <w:fldChar w:fldCharType="begin"/>
        </w:r>
        <w:r>
          <w:instrText xml:space="preserve"> SEQ ábra \* ARABIC </w:instrText>
        </w:r>
        <w:r>
          <w:fldChar w:fldCharType="separate"/>
        </w:r>
      </w:ins>
      <w:ins w:id="1944" w:author="Máté Kiss" w:date="2022-03-31T19:13:00Z">
        <w:r w:rsidR="00336BBA">
          <w:rPr>
            <w:noProof/>
          </w:rPr>
          <w:t>8</w:t>
        </w:r>
      </w:ins>
      <w:ins w:id="1945" w:author="Máté Kiss" w:date="2022-03-31T18:44:00Z">
        <w:r>
          <w:fldChar w:fldCharType="end"/>
        </w:r>
        <w:r>
          <w:t>. ábra: CSS tulajdonságok</w:t>
        </w:r>
      </w:ins>
      <w:bookmarkEnd w:id="1936"/>
    </w:p>
    <w:p w14:paraId="70A35192" w14:textId="49F6C880" w:rsidR="00DD75B7" w:rsidRDefault="00047D8C" w:rsidP="001A1A37">
      <w:pPr>
        <w:rPr>
          <w:ins w:id="1946" w:author="Máté Kiss" w:date="2022-03-20T21:36:00Z"/>
        </w:rPr>
      </w:pPr>
      <w:ins w:id="1947" w:author="Máté Kiss" w:date="2022-03-20T21:40:00Z">
        <w:r>
          <w:t>JavaScript kódok írása során is seg</w:t>
        </w:r>
      </w:ins>
      <w:ins w:id="1948" w:author="Máté Kiss" w:date="2022-03-20T21:41:00Z">
        <w:r>
          <w:t xml:space="preserve">ítségemre volt ez a böngésző, mivel </w:t>
        </w:r>
      </w:ins>
      <w:ins w:id="1949" w:author="Máté Kiss" w:date="2022-03-20T21:42:00Z">
        <w:r>
          <w:t xml:space="preserve">ennek a </w:t>
        </w:r>
        <w:proofErr w:type="spellStart"/>
        <w:r>
          <w:t>szkriptnyelvnek</w:t>
        </w:r>
        <w:proofErr w:type="spellEnd"/>
        <w:r>
          <w:t xml:space="preserve"> a futási környezete általában egy webböngésző</w:t>
        </w:r>
      </w:ins>
      <w:ins w:id="1950" w:author="Máté Kiss" w:date="2022-03-20T21:43:00Z">
        <w:r>
          <w:t>, azon belül is a JavaScript-motor</w:t>
        </w:r>
      </w:ins>
      <w:ins w:id="1951" w:author="Máté Kiss" w:date="2022-03-20T21:42:00Z">
        <w:r>
          <w:t>.</w:t>
        </w:r>
      </w:ins>
      <w:ins w:id="1952" w:author="Máté Kiss" w:date="2022-03-20T21:44:00Z">
        <w:r w:rsidR="00B03CE6">
          <w:t xml:space="preserve"> A Chrome </w:t>
        </w:r>
        <w:r w:rsidR="001B4E1C">
          <w:t>a V8-JavaScript-motort használja, amit a Google fejlesztett</w:t>
        </w:r>
      </w:ins>
      <w:ins w:id="1953" w:author="Máté Kiss" w:date="2022-03-20T21:45:00Z">
        <w:r w:rsidR="006F34B0">
          <w:t xml:space="preserve">. Ennek a motornak az egyik előnye, hogy a </w:t>
        </w:r>
        <w:proofErr w:type="spellStart"/>
        <w:r w:rsidR="006F34B0">
          <w:t>szkriptet</w:t>
        </w:r>
        <w:proofErr w:type="spellEnd"/>
        <w:r w:rsidR="006F34B0">
          <w:t xml:space="preserve"> nem interpretálva futtatja, hanem </w:t>
        </w:r>
      </w:ins>
      <w:ins w:id="1954" w:author="Máté Kiss" w:date="2022-03-20T21:46:00Z">
        <w:r w:rsidR="006F34B0">
          <w:t>natív gépi kódot készít a futtatás előtt</w:t>
        </w:r>
      </w:ins>
      <w:ins w:id="1955" w:author="Máté Kiss" w:date="2022-03-20T21:47:00Z">
        <w:r w:rsidR="006F34B0">
          <w:t>, így gyorsabb működést eredményez</w:t>
        </w:r>
      </w:ins>
      <w:ins w:id="1956" w:author="Máté Kiss" w:date="2022-03-20T21:44:00Z">
        <w:r w:rsidR="00B03CE6">
          <w:t>.</w:t>
        </w:r>
      </w:ins>
      <w:ins w:id="1957" w:author="Máté Kiss" w:date="2022-03-20T21:42:00Z">
        <w:r>
          <w:t xml:space="preserve"> </w:t>
        </w:r>
      </w:ins>
      <w:ins w:id="1958" w:author="Máté Kiss" w:date="2022-03-20T21:40:00Z">
        <w:r>
          <w:t>F</w:t>
        </w:r>
      </w:ins>
      <w:ins w:id="1959" w:author="Máté Kiss" w:date="2022-03-20T21:33:00Z">
        <w:r w:rsidR="0054194A">
          <w:t xml:space="preserve">ejlesztés során </w:t>
        </w:r>
      </w:ins>
      <w:ins w:id="1960" w:author="Máté Kiss" w:date="2022-03-20T21:34:00Z">
        <w:r w:rsidR="0054194A">
          <w:t xml:space="preserve">a Chrome </w:t>
        </w:r>
        <w:proofErr w:type="spellStart"/>
        <w:r w:rsidR="0054194A">
          <w:t>Console</w:t>
        </w:r>
        <w:proofErr w:type="spellEnd"/>
        <w:r w:rsidR="0054194A">
          <w:t xml:space="preserve"> funkciójával ellenőrizni tudjuk a </w:t>
        </w:r>
      </w:ins>
      <w:ins w:id="1961" w:author="Máté Kiss" w:date="2022-03-20T21:33:00Z">
        <w:r w:rsidR="0054194A">
          <w:t>JavaScript</w:t>
        </w:r>
      </w:ins>
      <w:ins w:id="1962" w:author="Máté Kiss" w:date="2022-03-20T21:34:00Z">
        <w:r w:rsidR="00256674">
          <w:t xml:space="preserve"> kívánt </w:t>
        </w:r>
      </w:ins>
      <w:ins w:id="1963" w:author="Máté Kiss" w:date="2022-03-20T21:35:00Z">
        <w:r w:rsidR="00256674">
          <w:t xml:space="preserve">működését </w:t>
        </w:r>
        <w:r w:rsidR="009F7F9A">
          <w:t>és esetleges hiba esetén a hibaüzen</w:t>
        </w:r>
      </w:ins>
      <w:ins w:id="1964" w:author="Máté Kiss" w:date="2022-03-20T21:36:00Z">
        <w:r w:rsidR="009F7F9A">
          <w:t>etek segítenek a feltárásban.</w:t>
        </w:r>
      </w:ins>
      <w:ins w:id="1965" w:author="Máté Kiss" w:date="2022-03-20T21:37:00Z">
        <w:r w:rsidR="004A17F4">
          <w:t xml:space="preserve"> </w:t>
        </w:r>
      </w:ins>
    </w:p>
    <w:p w14:paraId="38F7B2D9" w14:textId="77777777" w:rsidR="00374E22" w:rsidRDefault="00F34E83">
      <w:pPr>
        <w:keepNext/>
        <w:rPr>
          <w:ins w:id="1966" w:author="Máté Kiss" w:date="2022-03-31T18:44:00Z"/>
        </w:rPr>
        <w:pPrChange w:id="1967" w:author="Máté Kiss" w:date="2022-03-31T18:44:00Z">
          <w:pPr/>
        </w:pPrChange>
      </w:pPr>
      <w:ins w:id="1968" w:author="Máté Kiss" w:date="2022-03-20T21:36:00Z">
        <w:r>
          <w:rPr>
            <w:noProof/>
          </w:rPr>
          <w:lastRenderedPageBreak/>
          <w:drawing>
            <wp:inline distT="0" distB="0" distL="0" distR="0" wp14:anchorId="6CF24037" wp14:editId="24965F9D">
              <wp:extent cx="3314700" cy="1133475"/>
              <wp:effectExtent l="0" t="0" r="0" b="9525"/>
              <wp:docPr id="13" name="Kép 13" descr="A képen szöveg, képernyő, fekete, képernyőkép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Kép 13" descr="A képen szöveg, képernyő, fekete, képernyőkép látható&#10;&#10;Automatikusan generált leírás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14700" cy="1133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D16CBC9" w14:textId="0C312472" w:rsidR="00DE0835" w:rsidRDefault="00374E22">
      <w:pPr>
        <w:pStyle w:val="Kpalrs"/>
        <w:rPr>
          <w:ins w:id="1969" w:author="Máté Kiss" w:date="2022-03-21T20:11:00Z"/>
        </w:rPr>
        <w:pPrChange w:id="1970" w:author="Máté Kiss" w:date="2022-03-31T18:44:00Z">
          <w:pPr/>
        </w:pPrChange>
      </w:pPr>
      <w:ins w:id="1971" w:author="Máté Kiss" w:date="2022-03-31T18:44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1972" w:name="_Toc99646502"/>
      <w:ins w:id="1973" w:author="Máté Kiss" w:date="2022-03-31T19:13:00Z">
        <w:r w:rsidR="00336BBA">
          <w:rPr>
            <w:noProof/>
          </w:rPr>
          <w:t>9</w:t>
        </w:r>
      </w:ins>
      <w:ins w:id="1974" w:author="Máté Kiss" w:date="2022-03-31T18:44:00Z">
        <w:r>
          <w:fldChar w:fldCharType="end"/>
        </w:r>
        <w:r>
          <w:t>. ábra: JavaScript konzol</w:t>
        </w:r>
      </w:ins>
      <w:bookmarkEnd w:id="1972"/>
    </w:p>
    <w:p w14:paraId="66C54162" w14:textId="4EA93EB7" w:rsidR="00662FDA" w:rsidRDefault="00A838E4" w:rsidP="00DE0835">
      <w:pPr>
        <w:pStyle w:val="Cmsor2"/>
        <w:rPr>
          <w:ins w:id="1975" w:author="Máté Kiss" w:date="2022-03-21T20:14:00Z"/>
        </w:rPr>
      </w:pPr>
      <w:bookmarkStart w:id="1976" w:name="_Toc100073693"/>
      <w:ins w:id="1977" w:author="Máté Kiss" w:date="2022-03-21T20:22:00Z">
        <w:r>
          <w:t>PHP</w:t>
        </w:r>
      </w:ins>
      <w:ins w:id="1978" w:author="Máté Kiss" w:date="2022-03-21T20:50:00Z">
        <w:r w:rsidR="00DD1448">
          <w:t>, HTML</w:t>
        </w:r>
      </w:ins>
      <w:bookmarkEnd w:id="1976"/>
    </w:p>
    <w:p w14:paraId="72EA51D6" w14:textId="1CAAF0FC" w:rsidR="006D24C5" w:rsidRDefault="00A838E4" w:rsidP="006D24C5">
      <w:pPr>
        <w:rPr>
          <w:ins w:id="1979" w:author="Máté Kiss" w:date="2022-03-21T20:45:00Z"/>
        </w:rPr>
      </w:pPr>
      <w:ins w:id="1980" w:author="Máté Kiss" w:date="2022-03-21T20:22:00Z">
        <w:r>
          <w:t xml:space="preserve">A projektem </w:t>
        </w:r>
        <w:r w:rsidR="00695CC2">
          <w:t>meg</w:t>
        </w:r>
      </w:ins>
      <w:ins w:id="1981" w:author="Máté Kiss" w:date="2022-03-21T20:23:00Z">
        <w:r w:rsidR="00695CC2">
          <w:t>valósítása sor</w:t>
        </w:r>
        <w:r w:rsidR="006250C4">
          <w:t>án a leginkább alkalmazott nyelvként a PHP</w:t>
        </w:r>
      </w:ins>
      <w:ins w:id="1982" w:author="Máté Kiss" w:date="2022-03-21T20:24:00Z">
        <w:r w:rsidR="006250C4">
          <w:t>-t használtam.</w:t>
        </w:r>
        <w:r w:rsidR="009179A0">
          <w:t xml:space="preserve"> Az egyik </w:t>
        </w:r>
      </w:ins>
      <w:ins w:id="1983" w:author="Máté Kiss" w:date="2022-03-21T20:26:00Z">
        <w:r w:rsidR="00FE5885">
          <w:t xml:space="preserve">legfontosabb funkció a </w:t>
        </w:r>
        <w:proofErr w:type="spellStart"/>
        <w:r w:rsidR="00FE5885">
          <w:t>MySQLi</w:t>
        </w:r>
        <w:proofErr w:type="spellEnd"/>
        <w:r w:rsidR="00FE5885">
          <w:t xml:space="preserve"> függvényei. Segít</w:t>
        </w:r>
      </w:ins>
      <w:ins w:id="1984" w:author="Máté Kiss" w:date="2022-03-21T20:27:00Z">
        <w:r w:rsidR="00FE5885">
          <w:t>ségével elérhetővé vált a weboldal számára a relációs adatbázis.</w:t>
        </w:r>
      </w:ins>
      <w:ins w:id="1985" w:author="Máté Kiss" w:date="2022-03-21T20:29:00Z">
        <w:r w:rsidR="006A300C">
          <w:t xml:space="preserve"> Megval</w:t>
        </w:r>
      </w:ins>
      <w:ins w:id="1986" w:author="Máté Kiss" w:date="2022-03-21T20:30:00Z">
        <w:r w:rsidR="006A300C">
          <w:t>ósítás során</w:t>
        </w:r>
        <w:r w:rsidR="0057664B">
          <w:t xml:space="preserve"> egy külön fájlt ho</w:t>
        </w:r>
      </w:ins>
      <w:ins w:id="1987" w:author="Máté Kiss" w:date="2022-03-21T20:31:00Z">
        <w:r w:rsidR="0057664B">
          <w:t xml:space="preserve">ztam létre a csatlakozáshoz </w:t>
        </w:r>
        <w:proofErr w:type="spellStart"/>
        <w:r w:rsidR="0057664B">
          <w:t>connect.php</w:t>
        </w:r>
        <w:proofErr w:type="spellEnd"/>
        <w:r w:rsidR="0057664B">
          <w:t xml:space="preserve"> néven. Ebben a PHP fájlban</w:t>
        </w:r>
      </w:ins>
      <w:ins w:id="1988" w:author="Máté Kiss" w:date="2022-03-21T20:30:00Z">
        <w:r w:rsidR="006A300C">
          <w:t xml:space="preserve"> </w:t>
        </w:r>
      </w:ins>
      <w:ins w:id="1989" w:author="Máté Kiss" w:date="2022-03-21T20:31:00Z">
        <w:r w:rsidR="008673EE">
          <w:t xml:space="preserve">létrehoztam egy </w:t>
        </w:r>
      </w:ins>
      <w:ins w:id="1990" w:author="Máté Kiss" w:date="2022-03-21T20:30:00Z">
        <w:r w:rsidR="006A300C">
          <w:t>$</w:t>
        </w:r>
        <w:proofErr w:type="spellStart"/>
        <w:r w:rsidR="006A300C">
          <w:t>mysqli</w:t>
        </w:r>
        <w:proofErr w:type="spellEnd"/>
        <w:r w:rsidR="006A300C">
          <w:t xml:space="preserve"> nev</w:t>
        </w:r>
        <w:r w:rsidR="00905E6A">
          <w:t>ű változót</w:t>
        </w:r>
      </w:ins>
      <w:ins w:id="1991" w:author="Máté Kiss" w:date="2022-03-21T20:31:00Z">
        <w:r w:rsidR="008673EE">
          <w:t xml:space="preserve">, amelynek értékként </w:t>
        </w:r>
      </w:ins>
      <w:ins w:id="1992" w:author="Máté Kiss" w:date="2022-03-21T20:34:00Z">
        <w:r w:rsidR="008673EE">
          <w:t xml:space="preserve">létrehoztam egy </w:t>
        </w:r>
        <w:proofErr w:type="spellStart"/>
        <w:r w:rsidR="008673EE">
          <w:t>mysqli</w:t>
        </w:r>
        <w:proofErr w:type="spellEnd"/>
        <w:r w:rsidR="008673EE">
          <w:t xml:space="preserve"> objektumot. </w:t>
        </w:r>
      </w:ins>
      <w:ins w:id="1993" w:author="Máté Kiss" w:date="2022-03-21T20:35:00Z">
        <w:r w:rsidR="008673EE">
          <w:t xml:space="preserve">A </w:t>
        </w:r>
        <w:proofErr w:type="spellStart"/>
        <w:r w:rsidR="008673EE">
          <w:t>mysqli</w:t>
        </w:r>
        <w:proofErr w:type="spellEnd"/>
        <w:r w:rsidR="008673EE">
          <w:t xml:space="preserve"> osztálynak négy paramétert adtam meg. Az első a szerver</w:t>
        </w:r>
        <w:r w:rsidR="00DB5F3C">
          <w:t xml:space="preserve"> címe,</w:t>
        </w:r>
      </w:ins>
      <w:ins w:id="1994" w:author="Máté Kiss" w:date="2022-03-21T20:36:00Z">
        <w:r w:rsidR="00DB5F3C">
          <w:t xml:space="preserve"> majd az adatbázist használó felhasználónév, harmadik paraméterként szerepel a jelszó, majd v</w:t>
        </w:r>
      </w:ins>
      <w:ins w:id="1995" w:author="Máté Kiss" w:date="2022-03-21T20:37:00Z">
        <w:r w:rsidR="00DB5F3C">
          <w:t>égül az adatbázis neve.</w:t>
        </w:r>
      </w:ins>
      <w:ins w:id="1996" w:author="Máté Kiss" w:date="2022-03-21T20:38:00Z">
        <w:r w:rsidR="002C1C81">
          <w:t xml:space="preserve"> Ezután egy feltételes elágazásban megvizsgál</w:t>
        </w:r>
      </w:ins>
      <w:ins w:id="1997" w:author="Máté Kiss" w:date="2022-03-21T20:39:00Z">
        <w:r w:rsidR="002C1C81">
          <w:t>om</w:t>
        </w:r>
        <w:r w:rsidR="009976E4">
          <w:t xml:space="preserve">, hogy </w:t>
        </w:r>
      </w:ins>
      <w:ins w:id="1998" w:author="Máté Kiss" w:date="2022-03-21T20:40:00Z">
        <w:r w:rsidR="009976E4">
          <w:t>történt-e valami hiba.</w:t>
        </w:r>
      </w:ins>
      <w:ins w:id="1999" w:author="Máté Kiss" w:date="2022-03-21T20:41:00Z">
        <w:r w:rsidR="003B69FD">
          <w:t xml:space="preserve"> A </w:t>
        </w:r>
      </w:ins>
      <w:proofErr w:type="spellStart"/>
      <w:ins w:id="2000" w:author="Máté Kiss" w:date="2022-03-21T20:40:00Z">
        <w:r w:rsidR="009976E4">
          <w:t>connect_errno</w:t>
        </w:r>
      </w:ins>
      <w:proofErr w:type="spellEnd"/>
      <w:ins w:id="2001" w:author="Máté Kiss" w:date="2022-03-21T20:41:00Z">
        <w:r w:rsidR="003B69FD">
          <w:t xml:space="preserve"> függvény visszatérési értéke</w:t>
        </w:r>
      </w:ins>
      <w:ins w:id="2002" w:author="Máté Kiss" w:date="2022-03-21T20:42:00Z">
        <w:r w:rsidR="001F5051">
          <w:t xml:space="preserve"> a kapcsolódási kísérlet legutolsó hibakódja. Sikeres kapcsolódás esetén értéke nulla.</w:t>
        </w:r>
        <w:r w:rsidR="00714B36">
          <w:t xml:space="preserve"> </w:t>
        </w:r>
      </w:ins>
      <w:ins w:id="2003" w:author="Máté Kiss" w:date="2022-03-21T20:43:00Z">
        <w:r w:rsidR="00D26D3D">
          <w:t xml:space="preserve">Sikertelen kapcsolódás esetén kiíratom a „Hiba a csatlakozáskor!” </w:t>
        </w:r>
        <w:proofErr w:type="spellStart"/>
        <w:r w:rsidR="00D26D3D">
          <w:t>sztringet</w:t>
        </w:r>
        <w:proofErr w:type="spellEnd"/>
        <w:r w:rsidR="00D26D3D">
          <w:t xml:space="preserve"> a hibakeresés </w:t>
        </w:r>
      </w:ins>
      <w:ins w:id="2004" w:author="Máté Kiss" w:date="2022-03-21T20:44:00Z">
        <w:r w:rsidR="00D26D3D">
          <w:t>megkönnyítése érdekében, majd</w:t>
        </w:r>
        <w:r w:rsidR="00A00D49">
          <w:t xml:space="preserve"> bezárom</w:t>
        </w:r>
        <w:r w:rsidR="00D26D3D">
          <w:t xml:space="preserve"> a </w:t>
        </w:r>
        <w:proofErr w:type="spellStart"/>
        <w:r w:rsidR="00D26D3D">
          <w:t>szkriptet</w:t>
        </w:r>
        <w:proofErr w:type="spellEnd"/>
        <w:r w:rsidR="00D26D3D">
          <w:t>.</w:t>
        </w:r>
        <w:r w:rsidR="00294E53">
          <w:t xml:space="preserve"> </w:t>
        </w:r>
      </w:ins>
    </w:p>
    <w:p w14:paraId="28F1763B" w14:textId="77777777" w:rsidR="00374E22" w:rsidRDefault="00294E53">
      <w:pPr>
        <w:keepNext/>
        <w:rPr>
          <w:ins w:id="2005" w:author="Máté Kiss" w:date="2022-03-31T18:45:00Z"/>
        </w:rPr>
        <w:pPrChange w:id="2006" w:author="Máté Kiss" w:date="2022-03-31T18:45:00Z">
          <w:pPr/>
        </w:pPrChange>
      </w:pPr>
      <w:ins w:id="2007" w:author="Máté Kiss" w:date="2022-03-21T20:45:00Z">
        <w:r>
          <w:rPr>
            <w:noProof/>
          </w:rPr>
          <w:drawing>
            <wp:inline distT="0" distB="0" distL="0" distR="0" wp14:anchorId="723FE4D7" wp14:editId="183B063E">
              <wp:extent cx="4362450" cy="1133475"/>
              <wp:effectExtent l="0" t="0" r="0" b="9525"/>
              <wp:docPr id="5" name="Kép 5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Kép 5" descr="A képen szöveg látható&#10;&#10;Automatikusan generált leírás"/>
                      <pic:cNvPicPr/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62450" cy="1133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BE51C6" w14:textId="454D8EDB" w:rsidR="00294E53" w:rsidRDefault="00374E22">
      <w:pPr>
        <w:pStyle w:val="Kpalrs"/>
        <w:rPr>
          <w:ins w:id="2008" w:author="Máté Kiss" w:date="2022-03-21T20:51:00Z"/>
        </w:rPr>
        <w:pPrChange w:id="2009" w:author="Máté Kiss" w:date="2022-03-31T18:45:00Z">
          <w:pPr/>
        </w:pPrChange>
      </w:pPr>
      <w:ins w:id="2010" w:author="Máté Kiss" w:date="2022-03-31T18:45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011" w:name="_Toc99646503"/>
      <w:ins w:id="2012" w:author="Máté Kiss" w:date="2022-03-31T19:13:00Z">
        <w:r w:rsidR="00336BBA">
          <w:rPr>
            <w:noProof/>
          </w:rPr>
          <w:t>10</w:t>
        </w:r>
      </w:ins>
      <w:ins w:id="2013" w:author="Máté Kiss" w:date="2022-03-31T18:45:00Z">
        <w:r>
          <w:fldChar w:fldCharType="end"/>
        </w:r>
        <w:r>
          <w:t xml:space="preserve">. ábra: </w:t>
        </w:r>
        <w:proofErr w:type="spellStart"/>
        <w:r>
          <w:t>connect.php</w:t>
        </w:r>
      </w:ins>
      <w:bookmarkEnd w:id="2011"/>
      <w:proofErr w:type="spellEnd"/>
    </w:p>
    <w:p w14:paraId="37D2B689" w14:textId="41E00D80" w:rsidR="00940097" w:rsidRDefault="00940097">
      <w:pPr>
        <w:pStyle w:val="Cmsor3"/>
        <w:rPr>
          <w:ins w:id="2014" w:author="Máté Kiss" w:date="2022-03-22T19:19:00Z"/>
        </w:rPr>
        <w:pPrChange w:id="2015" w:author="Máté Kiss" w:date="2022-03-22T19:19:00Z">
          <w:pPr/>
        </w:pPrChange>
      </w:pPr>
      <w:bookmarkStart w:id="2016" w:name="_Toc100073694"/>
      <w:proofErr w:type="spellStart"/>
      <w:ins w:id="2017" w:author="Máté Kiss" w:date="2022-03-22T19:19:00Z">
        <w:r>
          <w:t>Header</w:t>
        </w:r>
        <w:bookmarkEnd w:id="2016"/>
        <w:proofErr w:type="spellEnd"/>
      </w:ins>
    </w:p>
    <w:p w14:paraId="30A7D17C" w14:textId="00E10B4B" w:rsidR="003D26DB" w:rsidRDefault="003811A2" w:rsidP="002D4794">
      <w:pPr>
        <w:rPr>
          <w:ins w:id="2018" w:author="Máté Kiss" w:date="2022-03-21T21:14:00Z"/>
        </w:rPr>
      </w:pPr>
      <w:ins w:id="2019" w:author="Máté Kiss" w:date="2022-03-21T20:51:00Z">
        <w:r>
          <w:t>Az összes dokumentum, amely tartalmat jelenít meg a felhasz</w:t>
        </w:r>
      </w:ins>
      <w:ins w:id="2020" w:author="Máté Kiss" w:date="2022-03-21T20:52:00Z">
        <w:r>
          <w:t xml:space="preserve">náló számára tartalmazza a </w:t>
        </w:r>
        <w:proofErr w:type="spellStart"/>
        <w:r>
          <w:t>header.php</w:t>
        </w:r>
        <w:proofErr w:type="spellEnd"/>
        <w:r>
          <w:t xml:space="preserve"> fájlt.</w:t>
        </w:r>
        <w:r w:rsidR="00A4735D">
          <w:t xml:space="preserve"> Ez a fájlt tartalmazza </w:t>
        </w:r>
      </w:ins>
      <w:ins w:id="2021" w:author="Máté Kiss" w:date="2022-03-21T20:53:00Z">
        <w:r w:rsidR="00A64CBA">
          <w:t xml:space="preserve">a HTML </w:t>
        </w:r>
      </w:ins>
      <w:ins w:id="2022" w:author="Máté Kiss" w:date="2022-03-21T20:54:00Z">
        <w:r w:rsidR="00A64CBA">
          <w:t xml:space="preserve">dokumentum alapszerkezetének </w:t>
        </w:r>
      </w:ins>
      <w:ins w:id="2023" w:author="Máté Kiss" w:date="2022-03-21T20:55:00Z">
        <w:r w:rsidR="00A64CBA">
          <w:t>fejléc részét.</w:t>
        </w:r>
        <w:r w:rsidR="001C2423">
          <w:t xml:space="preserve"> Itt határozható meg az oldal nyelve, kara</w:t>
        </w:r>
      </w:ins>
      <w:ins w:id="2024" w:author="Máté Kiss" w:date="2022-03-21T20:56:00Z">
        <w:r w:rsidR="001C2423">
          <w:t>kterkódolása, címe, az alkalmazott stíluslapokra való hivatkozás</w:t>
        </w:r>
      </w:ins>
      <w:ins w:id="2025" w:author="Máté Kiss" w:date="2022-03-21T20:57:00Z">
        <w:r w:rsidR="007C795D">
          <w:t>.</w:t>
        </w:r>
        <w:r w:rsidR="00D66AEC">
          <w:t xml:space="preserve"> </w:t>
        </w:r>
      </w:ins>
      <w:ins w:id="2026" w:author="Máté Kiss" w:date="2022-03-21T20:58:00Z">
        <w:r w:rsidR="00D66AEC">
          <w:t>A másik fontos rész a HTML törzsének eleje. Itt a &lt;</w:t>
        </w:r>
        <w:proofErr w:type="spellStart"/>
        <w:r w:rsidR="00D66AEC">
          <w:t>header</w:t>
        </w:r>
        <w:proofErr w:type="spellEnd"/>
        <w:r w:rsidR="00D66AEC">
          <w:t>&gt;</w:t>
        </w:r>
      </w:ins>
      <w:ins w:id="2027" w:author="Máté Kiss" w:date="2022-03-21T20:59:00Z">
        <w:r w:rsidR="00D66AEC">
          <w:t xml:space="preserve"> tag</w:t>
        </w:r>
        <w:r w:rsidR="005F7401">
          <w:t>-</w:t>
        </w:r>
        <w:r w:rsidR="00D66AEC">
          <w:t xml:space="preserve">ben </w:t>
        </w:r>
        <w:r w:rsidR="005F7401">
          <w:t>hozom létre a</w:t>
        </w:r>
      </w:ins>
      <w:ins w:id="2028" w:author="Máté Kiss" w:date="2022-03-21T21:00:00Z">
        <w:r w:rsidR="005F7401">
          <w:t xml:space="preserve">z </w:t>
        </w:r>
        <w:r w:rsidR="00E43E18">
          <w:t>web</w:t>
        </w:r>
        <w:r w:rsidR="005F7401">
          <w:t>oldal fejlécét.</w:t>
        </w:r>
        <w:r w:rsidR="00E15253">
          <w:t xml:space="preserve"> Ez a fejléc két részből áll. </w:t>
        </w:r>
        <w:r w:rsidR="00851BD8">
          <w:t>Az egyik rész</w:t>
        </w:r>
        <w:r w:rsidR="00F13C6D">
          <w:t>ét</w:t>
        </w:r>
      </w:ins>
      <w:ins w:id="2029" w:author="Máté Kiss" w:date="2022-03-21T21:01:00Z">
        <w:r w:rsidR="00F13C6D">
          <w:t xml:space="preserve"> &lt;div </w:t>
        </w:r>
        <w:proofErr w:type="spellStart"/>
        <w:r w:rsidR="00F13C6D">
          <w:t>class</w:t>
        </w:r>
        <w:proofErr w:type="spellEnd"/>
        <w:r w:rsidR="00F13C6D">
          <w:t>=”login-bar”&gt; tag tartalmazza</w:t>
        </w:r>
        <w:r w:rsidR="004C3A9C">
          <w:t>.</w:t>
        </w:r>
      </w:ins>
      <w:ins w:id="2030" w:author="Máté Kiss" w:date="2022-03-21T21:02:00Z">
        <w:r w:rsidR="004C3A9C">
          <w:t xml:space="preserve"> Található itt egy hivatkozás</w:t>
        </w:r>
      </w:ins>
      <w:ins w:id="2031" w:author="Máté Kiss" w:date="2022-03-21T21:03:00Z">
        <w:r w:rsidR="002D4794">
          <w:t>,</w:t>
        </w:r>
      </w:ins>
      <w:ins w:id="2032" w:author="Máté Kiss" w:date="2022-03-21T21:02:00Z">
        <w:r w:rsidR="004C3A9C">
          <w:t xml:space="preserve"> amellyel a kosarat lehet elérni</w:t>
        </w:r>
        <w:r w:rsidR="002D4794">
          <w:t xml:space="preserve"> és egy űrlap</w:t>
        </w:r>
      </w:ins>
      <w:ins w:id="2033" w:author="Máté Kiss" w:date="2022-03-21T21:03:00Z">
        <w:r w:rsidR="002D4794">
          <w:t xml:space="preserve">, amely a bejelentkezés státusza alapján változik. </w:t>
        </w:r>
        <w:proofErr w:type="spellStart"/>
        <w:r w:rsidR="002D4794">
          <w:t>Kijelntkezett</w:t>
        </w:r>
        <w:proofErr w:type="spellEnd"/>
        <w:r w:rsidR="002D4794">
          <w:t xml:space="preserve"> állapotban </w:t>
        </w:r>
      </w:ins>
      <w:ins w:id="2034" w:author="Máté Kiss" w:date="2022-03-21T21:04:00Z">
        <w:r w:rsidR="002D4794">
          <w:t xml:space="preserve">két beviteli </w:t>
        </w:r>
        <w:proofErr w:type="gramStart"/>
        <w:r w:rsidR="002D4794">
          <w:t>mező</w:t>
        </w:r>
      </w:ins>
      <w:ins w:id="2035" w:author="Máté Kiss" w:date="2022-03-21T21:06:00Z">
        <w:r w:rsidR="000C30FD">
          <w:t>(</w:t>
        </w:r>
      </w:ins>
      <w:proofErr w:type="gramEnd"/>
      <w:ins w:id="2036" w:author="Máté Kiss" w:date="2022-03-27T16:11:00Z">
        <w:r w:rsidR="00C40B00">
          <w:t>e-mail</w:t>
        </w:r>
      </w:ins>
      <w:ins w:id="2037" w:author="Máté Kiss" w:date="2022-03-21T21:06:00Z">
        <w:r w:rsidR="0034744B">
          <w:t>,</w:t>
        </w:r>
        <w:r w:rsidR="00ED10BC">
          <w:t xml:space="preserve"> </w:t>
        </w:r>
        <w:r w:rsidR="000C30FD">
          <w:t>jelszó)</w:t>
        </w:r>
      </w:ins>
      <w:ins w:id="2038" w:author="Máté Kiss" w:date="2022-03-21T21:04:00Z">
        <w:r w:rsidR="002D4794">
          <w:t xml:space="preserve"> található a</w:t>
        </w:r>
      </w:ins>
      <w:ins w:id="2039" w:author="Máté Kiss" w:date="2022-03-21T21:05:00Z">
        <w:r w:rsidR="002D4794">
          <w:t xml:space="preserve"> bejelentkezéshez és két gomb</w:t>
        </w:r>
      </w:ins>
      <w:ins w:id="2040" w:author="Máté Kiss" w:date="2022-03-21T21:06:00Z">
        <w:r w:rsidR="002D4794">
          <w:t xml:space="preserve"> </w:t>
        </w:r>
      </w:ins>
      <w:ins w:id="2041" w:author="Máté Kiss" w:date="2022-03-21T21:05:00Z">
        <w:r w:rsidR="002D4794">
          <w:t>a regisztrációs űrlap elérésére</w:t>
        </w:r>
      </w:ins>
      <w:ins w:id="2042" w:author="Máté Kiss" w:date="2022-03-21T21:06:00Z">
        <w:r w:rsidR="002D4794">
          <w:t xml:space="preserve"> és a bejelentkezésre</w:t>
        </w:r>
        <w:r w:rsidR="00B669EA">
          <w:t>.</w:t>
        </w:r>
        <w:r w:rsidR="00FB1E30">
          <w:t xml:space="preserve"> Bejelentkezve a</w:t>
        </w:r>
      </w:ins>
      <w:ins w:id="2043" w:author="Máté Kiss" w:date="2022-03-21T21:07:00Z">
        <w:r w:rsidR="00FB1E30">
          <w:t xml:space="preserve"> saját fiókunk elérésére egy gomb jelenik meg és egy másik gomb a kijelentkezésre</w:t>
        </w:r>
      </w:ins>
      <w:ins w:id="2044" w:author="Máté Kiss" w:date="2022-03-22T20:44:00Z">
        <w:r w:rsidR="00244FD1">
          <w:t>.</w:t>
        </w:r>
      </w:ins>
      <w:ins w:id="2045" w:author="Máté Kiss" w:date="2022-03-22T20:45:00Z">
        <w:r w:rsidR="004A5A95">
          <w:t xml:space="preserve"> Bejelentkezés során session változóként tárolódnak a vásárló rendeléshez szükséges információi</w:t>
        </w:r>
      </w:ins>
      <w:ins w:id="2046" w:author="Máté Kiss" w:date="2022-03-22T20:44:00Z">
        <w:r w:rsidR="004A5A95">
          <w:t>.</w:t>
        </w:r>
      </w:ins>
      <w:ins w:id="2047" w:author="Máté Kiss" w:date="2022-03-21T21:07:00Z">
        <w:r w:rsidR="00E4399C">
          <w:t xml:space="preserve"> A fejléc m</w:t>
        </w:r>
      </w:ins>
      <w:ins w:id="2048" w:author="Máté Kiss" w:date="2022-03-21T21:08:00Z">
        <w:r w:rsidR="00E4399C">
          <w:t xml:space="preserve">ásik része </w:t>
        </w:r>
        <w:r w:rsidR="00FB0C95">
          <w:t>a navigációs</w:t>
        </w:r>
      </w:ins>
      <w:ins w:id="2049" w:author="Máté Kiss" w:date="2022-03-21T21:09:00Z">
        <w:r w:rsidR="00FB0C95">
          <w:t xml:space="preserve"> hivatkozásokat tartalmazza. </w:t>
        </w:r>
      </w:ins>
      <w:ins w:id="2050" w:author="Máté Kiss" w:date="2022-03-21T21:10:00Z">
        <w:r w:rsidR="00887B59">
          <w:t>Megoldásomban egy ötelemű rendezetlen listát</w:t>
        </w:r>
        <w:r w:rsidR="008A1F99">
          <w:t xml:space="preserve"> használtam.</w:t>
        </w:r>
      </w:ins>
      <w:ins w:id="2051" w:author="Máté Kiss" w:date="2022-03-21T21:11:00Z">
        <w:r w:rsidR="00A150C3">
          <w:t xml:space="preserve"> </w:t>
        </w:r>
        <w:r w:rsidR="001E39D2">
          <w:t xml:space="preserve">Az első elem az akciós termékek elérésére szolgál. A következő három elem </w:t>
        </w:r>
      </w:ins>
      <w:ins w:id="2052" w:author="Máté Kiss" w:date="2022-03-21T21:12:00Z">
        <w:r w:rsidR="00C95E0B">
          <w:t>létrehozása hasonló elven alapul.</w:t>
        </w:r>
        <w:r w:rsidR="00494CA5">
          <w:t xml:space="preserve"> </w:t>
        </w:r>
      </w:ins>
      <w:ins w:id="2053" w:author="Máté Kiss" w:date="2022-03-21T21:14:00Z">
        <w:r w:rsidR="00CB3709">
          <w:t>A PHP segítségével egy lekérdezést ha</w:t>
        </w:r>
      </w:ins>
      <w:ins w:id="2054" w:author="Máté Kiss" w:date="2022-03-21T21:15:00Z">
        <w:r w:rsidR="00CB3709">
          <w:t>jtok végre, ami segítségével az adatbázisban</w:t>
        </w:r>
      </w:ins>
      <w:ins w:id="2055" w:author="Máté Kiss" w:date="2022-03-21T21:16:00Z">
        <w:r w:rsidR="00CB3709">
          <w:t xml:space="preserve"> létező</w:t>
        </w:r>
      </w:ins>
      <w:ins w:id="2056" w:author="Máté Kiss" w:date="2022-03-21T21:15:00Z">
        <w:r w:rsidR="00CB3709">
          <w:t xml:space="preserve"> összes </w:t>
        </w:r>
      </w:ins>
      <w:ins w:id="2057" w:author="Máté Kiss" w:date="2022-03-21T21:16:00Z">
        <w:r w:rsidR="00CB3709">
          <w:t xml:space="preserve">formát ki tudom listázni, majd ezt a listát felhasználva </w:t>
        </w:r>
      </w:ins>
      <w:ins w:id="2058" w:author="Máté Kiss" w:date="2022-03-21T21:18:00Z">
        <w:r w:rsidR="00C42C8D">
          <w:t>létrehozom a hivatkozásokat.</w:t>
        </w:r>
      </w:ins>
      <w:ins w:id="2059" w:author="Máté Kiss" w:date="2022-03-21T21:16:00Z">
        <w:r w:rsidR="00CB3709">
          <w:t xml:space="preserve"> </w:t>
        </w:r>
      </w:ins>
    </w:p>
    <w:p w14:paraId="01336394" w14:textId="77777777" w:rsidR="00374E22" w:rsidRDefault="003D26DB">
      <w:pPr>
        <w:keepNext/>
        <w:ind w:firstLine="0"/>
        <w:rPr>
          <w:ins w:id="2060" w:author="Máté Kiss" w:date="2022-03-31T18:45:00Z"/>
        </w:rPr>
        <w:pPrChange w:id="2061" w:author="Máté Kiss" w:date="2022-03-31T18:45:00Z">
          <w:pPr>
            <w:ind w:firstLine="0"/>
          </w:pPr>
        </w:pPrChange>
      </w:pPr>
      <w:ins w:id="2062" w:author="Máté Kiss" w:date="2022-03-21T21:14:00Z">
        <w:r>
          <w:rPr>
            <w:noProof/>
          </w:rPr>
          <w:lastRenderedPageBreak/>
          <w:drawing>
            <wp:inline distT="0" distB="0" distL="0" distR="0" wp14:anchorId="4248E9AB" wp14:editId="729A2BF8">
              <wp:extent cx="5760720" cy="716280"/>
              <wp:effectExtent l="0" t="0" r="0" b="7620"/>
              <wp:docPr id="9" name="Kép 9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Kép 9" descr="A képen szöveg látható&#10;&#10;Automatikusan generált leírás"/>
                      <pic:cNvPicPr/>
                    </pic:nvPicPr>
                    <pic:blipFill>
                      <a:blip r:embed="rId2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716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563F1A1" w14:textId="26D6632F" w:rsidR="003D26DB" w:rsidRDefault="00374E22">
      <w:pPr>
        <w:pStyle w:val="Kpalrs"/>
        <w:rPr>
          <w:ins w:id="2063" w:author="Máté Kiss" w:date="2022-03-21T21:14:00Z"/>
        </w:rPr>
        <w:pPrChange w:id="2064" w:author="Máté Kiss" w:date="2022-03-31T18:45:00Z">
          <w:pPr/>
        </w:pPrChange>
      </w:pPr>
      <w:ins w:id="2065" w:author="Máté Kiss" w:date="2022-03-31T18:45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066" w:name="_Toc99646504"/>
      <w:ins w:id="2067" w:author="Máté Kiss" w:date="2022-03-31T19:13:00Z">
        <w:r w:rsidR="00336BBA">
          <w:rPr>
            <w:noProof/>
          </w:rPr>
          <w:t>11</w:t>
        </w:r>
      </w:ins>
      <w:ins w:id="2068" w:author="Máté Kiss" w:date="2022-03-31T18:45:00Z">
        <w:r>
          <w:fldChar w:fldCharType="end"/>
        </w:r>
        <w:r>
          <w:t xml:space="preserve">. ábra: </w:t>
        </w:r>
        <w:proofErr w:type="spellStart"/>
        <w:r>
          <w:t>header.php</w:t>
        </w:r>
      </w:ins>
      <w:bookmarkEnd w:id="2066"/>
      <w:proofErr w:type="spellEnd"/>
    </w:p>
    <w:p w14:paraId="3D75D4E0" w14:textId="61C6A0C6" w:rsidR="003D26DB" w:rsidRDefault="006F11E0" w:rsidP="006F11E0">
      <w:pPr>
        <w:pStyle w:val="Cmsor3"/>
        <w:rPr>
          <w:ins w:id="2069" w:author="Máté Kiss" w:date="2022-03-22T19:19:00Z"/>
        </w:rPr>
      </w:pPr>
      <w:bookmarkStart w:id="2070" w:name="_Toc100073695"/>
      <w:ins w:id="2071" w:author="Máté Kiss" w:date="2022-03-22T19:19:00Z">
        <w:r>
          <w:t>Products</w:t>
        </w:r>
        <w:bookmarkEnd w:id="2070"/>
      </w:ins>
    </w:p>
    <w:p w14:paraId="1C12AACB" w14:textId="11F8B88D" w:rsidR="006F11E0" w:rsidRDefault="006F11E0" w:rsidP="006F11E0">
      <w:pPr>
        <w:rPr>
          <w:ins w:id="2072" w:author="Máté Kiss" w:date="2022-03-22T19:38:00Z"/>
        </w:rPr>
      </w:pPr>
      <w:ins w:id="2073" w:author="Máté Kiss" w:date="2022-03-22T19:22:00Z">
        <w:r>
          <w:t>A termékek böngészésére és az online kosárba való helyezésre kész</w:t>
        </w:r>
      </w:ins>
      <w:ins w:id="2074" w:author="Máté Kiss" w:date="2022-03-22T19:23:00Z">
        <w:r>
          <w:t>ült oldal két fontosabb részre lehet osztani. Az egyik a termékek szűrésére szolgáló mező, a másik pedig a me</w:t>
        </w:r>
      </w:ins>
      <w:ins w:id="2075" w:author="Máté Kiss" w:date="2022-03-22T19:24:00Z">
        <w:r>
          <w:t>gjelenítendő termékeket tartalmazó táblázat.</w:t>
        </w:r>
        <w:r w:rsidR="00915B19">
          <w:t xml:space="preserve"> </w:t>
        </w:r>
      </w:ins>
      <w:ins w:id="2076" w:author="Máté Kiss" w:date="2022-03-22T19:25:00Z">
        <w:r w:rsidR="00912C15">
          <w:t>A</w:t>
        </w:r>
      </w:ins>
      <w:ins w:id="2077" w:author="Máté Kiss" w:date="2022-03-22T19:26:00Z">
        <w:r w:rsidR="00912C15">
          <w:t xml:space="preserve">z első megoldására a </w:t>
        </w:r>
        <w:proofErr w:type="spellStart"/>
        <w:r w:rsidR="00912C15">
          <w:t>header</w:t>
        </w:r>
        <w:proofErr w:type="spellEnd"/>
        <w:r w:rsidR="00912C15">
          <w:t xml:space="preserve">-ben alkalmazott </w:t>
        </w:r>
      </w:ins>
      <w:ins w:id="2078" w:author="Máté Kiss" w:date="2022-03-22T19:27:00Z">
        <w:r w:rsidR="00912C15">
          <w:t>elv alapján itt is egy listát hozok létre</w:t>
        </w:r>
      </w:ins>
      <w:ins w:id="2079" w:author="Máté Kiss" w:date="2022-03-22T19:28:00Z">
        <w:r w:rsidR="00912C15">
          <w:t xml:space="preserve">. Ezek a listaelemek tartalmaznak </w:t>
        </w:r>
        <w:proofErr w:type="spellStart"/>
        <w:r w:rsidR="00912C15">
          <w:t>radio</w:t>
        </w:r>
        <w:proofErr w:type="spellEnd"/>
        <w:r w:rsidR="00912C15">
          <w:t xml:space="preserve"> típusú beviteli mező</w:t>
        </w:r>
      </w:ins>
      <w:ins w:id="2080" w:author="Máté Kiss" w:date="2022-03-22T19:29:00Z">
        <w:r w:rsidR="00912C15">
          <w:t>ke</w:t>
        </w:r>
      </w:ins>
      <w:ins w:id="2081" w:author="Máté Kiss" w:date="2022-03-22T19:28:00Z">
        <w:r w:rsidR="00912C15">
          <w:t>t, az adatbázis-lekérdezés</w:t>
        </w:r>
      </w:ins>
      <w:ins w:id="2082" w:author="Máté Kiss" w:date="2022-03-22T19:29:00Z">
        <w:r w:rsidR="00912C15">
          <w:t xml:space="preserve"> alapján kapott találatoknak megfelelően. </w:t>
        </w:r>
      </w:ins>
      <w:ins w:id="2083" w:author="Máté Kiss" w:date="2022-03-22T19:30:00Z">
        <w:r w:rsidR="003B7DC8">
          <w:t>Mindegyik elem „</w:t>
        </w:r>
        <w:proofErr w:type="spellStart"/>
        <w:r w:rsidR="003B7DC8">
          <w:t>onclick</w:t>
        </w:r>
        <w:proofErr w:type="spellEnd"/>
        <w:r w:rsidR="003B7DC8">
          <w:t xml:space="preserve">” eseményét felhasználva </w:t>
        </w:r>
      </w:ins>
      <w:ins w:id="2084" w:author="Máté Kiss" w:date="2022-03-22T19:31:00Z">
        <w:r w:rsidR="003B7DC8">
          <w:t>AJAX segítségével változnak a táblázatban szereplő adatok.</w:t>
        </w:r>
        <w:r w:rsidR="00F55D69">
          <w:t xml:space="preserve"> </w:t>
        </w:r>
      </w:ins>
      <w:ins w:id="2085" w:author="Máté Kiss" w:date="2022-03-22T19:32:00Z">
        <w:r w:rsidR="0091236B">
          <w:t xml:space="preserve">A táblázat rendelkezik </w:t>
        </w:r>
      </w:ins>
      <w:ins w:id="2086" w:author="Máté Kiss" w:date="2022-03-22T19:33:00Z">
        <w:r w:rsidR="0091236B">
          <w:t>egy azonosítóval, a könnyeb azonosítás végett.</w:t>
        </w:r>
        <w:r w:rsidR="00D64051">
          <w:t xml:space="preserve"> </w:t>
        </w:r>
        <w:r w:rsidR="00A31B90">
          <w:t>A táblázat feltöltés</w:t>
        </w:r>
      </w:ins>
      <w:ins w:id="2087" w:author="Máté Kiss" w:date="2022-03-22T19:34:00Z">
        <w:r w:rsidR="00A31B90">
          <w:t>e</w:t>
        </w:r>
      </w:ins>
      <w:ins w:id="2088" w:author="Máté Kiss" w:date="2022-03-22T19:33:00Z">
        <w:r w:rsidR="00A31B90">
          <w:t xml:space="preserve"> egy </w:t>
        </w:r>
        <w:proofErr w:type="spellStart"/>
        <w:r w:rsidR="00A31B90">
          <w:t>MySQLi</w:t>
        </w:r>
        <w:proofErr w:type="spellEnd"/>
        <w:r w:rsidR="00A31B90">
          <w:t xml:space="preserve"> lekérdezéssel </w:t>
        </w:r>
      </w:ins>
      <w:ins w:id="2089" w:author="Máté Kiss" w:date="2022-03-22T19:34:00Z">
        <w:r w:rsidR="00A31B90">
          <w:t>kezdődik</w:t>
        </w:r>
        <w:r w:rsidR="00396786">
          <w:t xml:space="preserve">. Az így kapott lista alapján </w:t>
        </w:r>
      </w:ins>
      <w:ins w:id="2090" w:author="Máté Kiss" w:date="2022-03-22T19:35:00Z">
        <w:r w:rsidR="00396786">
          <w:t>gene</w:t>
        </w:r>
      </w:ins>
      <w:ins w:id="2091" w:author="Máté Kiss" w:date="2022-03-22T19:36:00Z">
        <w:r w:rsidR="00396786">
          <w:t>rálódik a tartalom.</w:t>
        </w:r>
        <w:r w:rsidR="009062F3">
          <w:t xml:space="preserve"> Minden sor tar</w:t>
        </w:r>
      </w:ins>
      <w:ins w:id="2092" w:author="Máté Kiss" w:date="2022-03-22T19:37:00Z">
        <w:r w:rsidR="009062F3">
          <w:t>talmaz egy hivatkozást, amely az adott terméket részletesebben leíró oldalra irányít át.</w:t>
        </w:r>
        <w:r w:rsidR="00CB60F1">
          <w:t xml:space="preserve"> A sor utolsó eleme a „kosárba” gomb, mely segítségével az adott termék</w:t>
        </w:r>
      </w:ins>
      <w:ins w:id="2093" w:author="Máté Kiss" w:date="2022-03-22T19:38:00Z">
        <w:r w:rsidR="00CB60F1">
          <w:t>ből egy darabot belehelyez a virtuális kosárba.</w:t>
        </w:r>
      </w:ins>
      <w:ins w:id="2094" w:author="Máté Kiss" w:date="2022-03-22T19:37:00Z">
        <w:r w:rsidR="00CB60F1">
          <w:t xml:space="preserve"> </w:t>
        </w:r>
      </w:ins>
    </w:p>
    <w:p w14:paraId="4961524E" w14:textId="77777777" w:rsidR="000E7BE0" w:rsidRDefault="00FC7B28">
      <w:pPr>
        <w:keepNext/>
        <w:ind w:firstLine="0"/>
        <w:rPr>
          <w:ins w:id="2095" w:author="Máté Kiss" w:date="2022-03-31T18:45:00Z"/>
        </w:rPr>
        <w:pPrChange w:id="2096" w:author="Máté Kiss" w:date="2022-03-31T18:45:00Z">
          <w:pPr>
            <w:ind w:firstLine="0"/>
          </w:pPr>
        </w:pPrChange>
      </w:pPr>
      <w:ins w:id="2097" w:author="Máté Kiss" w:date="2022-03-22T19:38:00Z">
        <w:r>
          <w:rPr>
            <w:noProof/>
          </w:rPr>
          <w:drawing>
            <wp:inline distT="0" distB="0" distL="0" distR="0" wp14:anchorId="51A370BA" wp14:editId="3F06910C">
              <wp:extent cx="5760720" cy="1416050"/>
              <wp:effectExtent l="0" t="0" r="0" b="0"/>
              <wp:docPr id="10" name="Kép 10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Kép 10" descr="A képen szöveg látható&#10;&#10;Automatikusan generált leírás"/>
                      <pic:cNvPicPr/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4160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DCCB864" w14:textId="0EF3AB0E" w:rsidR="00FC7B28" w:rsidRDefault="000E7BE0">
      <w:pPr>
        <w:pStyle w:val="Kpalrs"/>
        <w:rPr>
          <w:ins w:id="2098" w:author="Máté Kiss" w:date="2022-03-22T19:38:00Z"/>
        </w:rPr>
        <w:pPrChange w:id="2099" w:author="Máté Kiss" w:date="2022-03-31T18:45:00Z">
          <w:pPr/>
        </w:pPrChange>
      </w:pPr>
      <w:ins w:id="2100" w:author="Máté Kiss" w:date="2022-03-31T18:45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101" w:name="_Toc99646505"/>
      <w:ins w:id="2102" w:author="Máté Kiss" w:date="2022-03-31T19:13:00Z">
        <w:r w:rsidR="00336BBA">
          <w:rPr>
            <w:noProof/>
          </w:rPr>
          <w:t>12</w:t>
        </w:r>
      </w:ins>
      <w:ins w:id="2103" w:author="Máté Kiss" w:date="2022-03-31T18:45:00Z">
        <w:r>
          <w:fldChar w:fldCharType="end"/>
        </w:r>
        <w:r>
          <w:t xml:space="preserve">. ábra: </w:t>
        </w:r>
        <w:proofErr w:type="spellStart"/>
        <w:r>
          <w:t>products.php</w:t>
        </w:r>
      </w:ins>
      <w:bookmarkEnd w:id="2101"/>
      <w:proofErr w:type="spellEnd"/>
    </w:p>
    <w:p w14:paraId="527DD35C" w14:textId="4DA9AA35" w:rsidR="00FC7B28" w:rsidRDefault="00A372EF" w:rsidP="00A372EF">
      <w:pPr>
        <w:pStyle w:val="Cmsor3"/>
        <w:rPr>
          <w:ins w:id="2104" w:author="Máté Kiss" w:date="2022-03-22T19:42:00Z"/>
        </w:rPr>
      </w:pPr>
      <w:bookmarkStart w:id="2105" w:name="_Toc100073696"/>
      <w:ins w:id="2106" w:author="Máté Kiss" w:date="2022-03-22T19:42:00Z">
        <w:r>
          <w:t>Kosár</w:t>
        </w:r>
        <w:bookmarkEnd w:id="2105"/>
      </w:ins>
    </w:p>
    <w:p w14:paraId="00F39723" w14:textId="76CF6E41" w:rsidR="00A372EF" w:rsidRDefault="00B27A24" w:rsidP="00B73758">
      <w:pPr>
        <w:rPr>
          <w:ins w:id="2107" w:author="Máté Kiss" w:date="2022-03-22T20:16:00Z"/>
        </w:rPr>
      </w:pPr>
      <w:ins w:id="2108" w:author="Máté Kiss" w:date="2022-03-22T20:01:00Z">
        <w:r>
          <w:t xml:space="preserve">A </w:t>
        </w:r>
      </w:ins>
      <w:ins w:id="2109" w:author="Máté Kiss" w:date="2022-03-22T20:02:00Z">
        <w:r>
          <w:t xml:space="preserve">virtuális kosár megjelenítésének alapjául egy asszociatív tömböt alkalmaztam, amelyet </w:t>
        </w:r>
      </w:ins>
      <w:ins w:id="2110" w:author="Máté Kiss" w:date="2022-03-22T20:03:00Z">
        <w:r>
          <w:t>egy session változóban tároltam, így az értékét tárolni lehet több oldal közt is.</w:t>
        </w:r>
        <w:r w:rsidR="007E04C2">
          <w:t xml:space="preserve"> </w:t>
        </w:r>
      </w:ins>
      <w:ins w:id="2111" w:author="Máté Kiss" w:date="2022-03-22T20:04:00Z">
        <w:r w:rsidR="00955A7E">
          <w:t xml:space="preserve">A tömb létrehozása és feltöltése a </w:t>
        </w:r>
        <w:proofErr w:type="spellStart"/>
        <w:r w:rsidR="00955A7E">
          <w:t>kos</w:t>
        </w:r>
      </w:ins>
      <w:ins w:id="2112" w:author="Máté Kiss" w:date="2022-03-22T20:05:00Z">
        <w:r w:rsidR="00955A7E">
          <w:t>arba.php</w:t>
        </w:r>
        <w:proofErr w:type="spellEnd"/>
        <w:r w:rsidR="00955A7E">
          <w:t xml:space="preserve"> </w:t>
        </w:r>
        <w:proofErr w:type="spellStart"/>
        <w:r w:rsidR="00955A7E">
          <w:t>szkript</w:t>
        </w:r>
        <w:proofErr w:type="spellEnd"/>
        <w:r w:rsidR="00955A7E">
          <w:t xml:space="preserve"> futtatása során történik. </w:t>
        </w:r>
        <w:r w:rsidR="00B1584D">
          <w:t xml:space="preserve">Első lépésként </w:t>
        </w:r>
      </w:ins>
      <w:ins w:id="2113" w:author="Máté Kiss" w:date="2022-03-22T20:10:00Z">
        <w:r w:rsidR="00B1584D">
          <w:t xml:space="preserve">az URI-ban szereplő lekérdezés alapján deklarálja az adott termék azonosítóját. </w:t>
        </w:r>
      </w:ins>
      <w:ins w:id="2114" w:author="Máté Kiss" w:date="2022-03-22T20:11:00Z">
        <w:r w:rsidR="00D243F4">
          <w:t xml:space="preserve">Ezután </w:t>
        </w:r>
        <w:r w:rsidR="00683D1C">
          <w:t>a kosár session változó létezését ellenőrzi,</w:t>
        </w:r>
      </w:ins>
      <w:ins w:id="2115" w:author="Máté Kiss" w:date="2022-03-22T20:12:00Z">
        <w:r w:rsidR="00683D1C">
          <w:t xml:space="preserve"> ha létezik</w:t>
        </w:r>
      </w:ins>
      <w:ins w:id="2116" w:author="Máté Kiss" w:date="2022-03-22T20:14:00Z">
        <w:r w:rsidR="00683D1C">
          <w:t>,</w:t>
        </w:r>
      </w:ins>
      <w:ins w:id="2117" w:author="Máté Kiss" w:date="2022-03-22T20:15:00Z">
        <w:r w:rsidR="00683D1C">
          <w:t xml:space="preserve"> </w:t>
        </w:r>
      </w:ins>
      <w:ins w:id="2118" w:author="Máté Kiss" w:date="2022-03-22T20:13:00Z">
        <w:r w:rsidR="00683D1C">
          <w:t>akkor hozzáad egyet az adott kulcs értékéhez</w:t>
        </w:r>
      </w:ins>
      <w:ins w:id="2119" w:author="Máté Kiss" w:date="2022-03-22T20:14:00Z">
        <w:r w:rsidR="00683D1C">
          <w:t>, ha még nem létezik,</w:t>
        </w:r>
      </w:ins>
      <w:ins w:id="2120" w:author="Máté Kiss" w:date="2022-03-22T20:15:00Z">
        <w:r w:rsidR="00683D1C">
          <w:t xml:space="preserve"> akkor létrehoz egy asszociatív tömböt az adott kulccsal értékként eggyel</w:t>
        </w:r>
      </w:ins>
      <w:ins w:id="2121" w:author="Máté Kiss" w:date="2022-03-22T20:16:00Z">
        <w:r w:rsidR="00683D1C">
          <w:t xml:space="preserve">. </w:t>
        </w:r>
      </w:ins>
    </w:p>
    <w:p w14:paraId="5AD9E622" w14:textId="72FA4C7F" w:rsidR="000E7BE0" w:rsidRDefault="00CF03A1">
      <w:pPr>
        <w:keepNext/>
        <w:ind w:firstLine="0"/>
        <w:rPr>
          <w:ins w:id="2122" w:author="Máté Kiss" w:date="2022-03-31T18:47:00Z"/>
        </w:rPr>
        <w:pPrChange w:id="2123" w:author="Máté Kiss" w:date="2022-03-31T18:47:00Z">
          <w:pPr>
            <w:ind w:firstLine="0"/>
          </w:pPr>
        </w:pPrChange>
      </w:pPr>
      <w:ins w:id="2124" w:author="Máté Kiss" w:date="2022-03-22T20:17:00Z">
        <w:r>
          <w:rPr>
            <w:noProof/>
          </w:rPr>
          <w:drawing>
            <wp:inline distT="0" distB="0" distL="0" distR="0" wp14:anchorId="671B83F5" wp14:editId="039C5684">
              <wp:extent cx="2658514" cy="1133475"/>
              <wp:effectExtent l="0" t="0" r="8890" b="0"/>
              <wp:docPr id="18" name="Kép 18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Kép 18" descr="A képen szöveg látható&#10;&#10;Automatikusan generált leírás"/>
                      <pic:cNvPicPr/>
                    </pic:nvPicPr>
                    <pic:blipFill>
                      <a:blip r:embed="rId2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1493" cy="113474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125" w:author="Máté Kiss" w:date="2022-03-31T18:47:00Z">
        <w:r w:rsidR="0093570A">
          <w:rPr>
            <w:noProof/>
          </w:rPr>
          <w:drawing>
            <wp:inline distT="0" distB="0" distL="0" distR="0" wp14:anchorId="0755912A" wp14:editId="78AEA762">
              <wp:extent cx="2809875" cy="1152525"/>
              <wp:effectExtent l="0" t="0" r="9525" b="9525"/>
              <wp:docPr id="14" name="Kép 14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Kép 14" descr="A képen szöveg látható&#10;&#10;Automatikusan generált leírás"/>
                      <pic:cNvPicPr/>
                    </pic:nvPicPr>
                    <pic:blipFill>
                      <a:blip r:embed="rId2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09875" cy="1152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54FB43C" w14:textId="767F8F9A" w:rsidR="000E7BE0" w:rsidRDefault="000E7BE0">
      <w:pPr>
        <w:pStyle w:val="Kpalrs"/>
        <w:rPr>
          <w:ins w:id="2126" w:author="Máté Kiss" w:date="2022-03-31T18:47:00Z"/>
        </w:rPr>
        <w:pPrChange w:id="2127" w:author="Máté Kiss" w:date="2022-03-31T18:48:00Z">
          <w:pPr>
            <w:ind w:firstLine="0"/>
          </w:pPr>
        </w:pPrChange>
      </w:pPr>
      <w:ins w:id="2128" w:author="Máté Kiss" w:date="2022-03-31T18:47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129" w:name="_Toc99646506"/>
      <w:ins w:id="2130" w:author="Máté Kiss" w:date="2022-03-31T19:13:00Z">
        <w:r w:rsidR="00336BBA">
          <w:rPr>
            <w:noProof/>
          </w:rPr>
          <w:t>13</w:t>
        </w:r>
      </w:ins>
      <w:ins w:id="2131" w:author="Máté Kiss" w:date="2022-03-31T18:47:00Z">
        <w:r>
          <w:fldChar w:fldCharType="end"/>
        </w:r>
        <w:r>
          <w:t xml:space="preserve">. ábra: </w:t>
        </w:r>
        <w:proofErr w:type="spellStart"/>
        <w:r>
          <w:t>kosar</w:t>
        </w:r>
      </w:ins>
      <w:ins w:id="2132" w:author="Máté Kiss" w:date="2022-03-31T18:49:00Z">
        <w:r w:rsidR="008F3B1D">
          <w:t>ba</w:t>
        </w:r>
      </w:ins>
      <w:ins w:id="2133" w:author="Máté Kiss" w:date="2022-03-31T18:47:00Z">
        <w:r>
          <w:t>.php</w:t>
        </w:r>
      </w:ins>
      <w:proofErr w:type="spellEnd"/>
      <w:ins w:id="2134" w:author="Máté Kiss" w:date="2022-03-31T18:48:00Z">
        <w:r w:rsidR="00EA0869">
          <w:t>-</w:t>
        </w:r>
        <w:r w:rsidR="00D53334">
          <w:t>termék-azonosító</w:t>
        </w:r>
      </w:ins>
      <w:ins w:id="2135" w:author="Máté Kiss" w:date="2022-03-31T18:47:00Z">
        <w:r w:rsidR="0093570A">
          <w:tab/>
        </w:r>
        <w:r w:rsidR="00DC1096">
          <w:tab/>
        </w:r>
        <w:r w:rsidR="0093570A">
          <w:fldChar w:fldCharType="begin"/>
        </w:r>
        <w:r w:rsidR="0093570A">
          <w:instrText xml:space="preserve"> SEQ ábra \* ARABIC </w:instrText>
        </w:r>
        <w:r w:rsidR="0093570A">
          <w:fldChar w:fldCharType="separate"/>
        </w:r>
      </w:ins>
      <w:ins w:id="2136" w:author="Máté Kiss" w:date="2022-03-31T19:13:00Z">
        <w:r w:rsidR="00336BBA">
          <w:rPr>
            <w:noProof/>
          </w:rPr>
          <w:t>14</w:t>
        </w:r>
      </w:ins>
      <w:ins w:id="2137" w:author="Máté Kiss" w:date="2022-03-31T18:47:00Z">
        <w:r w:rsidR="0093570A">
          <w:fldChar w:fldCharType="end"/>
        </w:r>
        <w:r w:rsidR="0093570A">
          <w:t xml:space="preserve">. ábra: </w:t>
        </w:r>
        <w:proofErr w:type="spellStart"/>
        <w:r w:rsidR="0093570A">
          <w:t>kosar</w:t>
        </w:r>
      </w:ins>
      <w:ins w:id="2138" w:author="Máté Kiss" w:date="2022-03-31T18:49:00Z">
        <w:r w:rsidR="00400673">
          <w:t>ba</w:t>
        </w:r>
      </w:ins>
      <w:ins w:id="2139" w:author="Máté Kiss" w:date="2022-03-31T18:47:00Z">
        <w:r w:rsidR="0093570A">
          <w:t>.php</w:t>
        </w:r>
      </w:ins>
      <w:proofErr w:type="spellEnd"/>
      <w:ins w:id="2140" w:author="Máté Kiss" w:date="2022-03-31T18:48:00Z">
        <w:r w:rsidR="00D27F14">
          <w:t>-kosárba helyezés</w:t>
        </w:r>
      </w:ins>
      <w:bookmarkEnd w:id="2129"/>
    </w:p>
    <w:p w14:paraId="698ED3BA" w14:textId="220858BE" w:rsidR="00CF03A1" w:rsidRDefault="00F86D08">
      <w:pPr>
        <w:ind w:firstLine="0"/>
        <w:rPr>
          <w:ins w:id="2141" w:author="Máté Kiss" w:date="2022-03-22T20:23:00Z"/>
        </w:rPr>
        <w:pPrChange w:id="2142" w:author="Máté Kiss" w:date="2022-03-27T19:10:00Z">
          <w:pPr/>
        </w:pPrChange>
      </w:pPr>
      <w:ins w:id="2143" w:author="Máté Kiss" w:date="2022-03-22T20:18:00Z">
        <w:r>
          <w:t xml:space="preserve">Ennek a </w:t>
        </w:r>
        <w:proofErr w:type="spellStart"/>
        <w:r>
          <w:t>szkriptnek</w:t>
        </w:r>
        <w:proofErr w:type="spellEnd"/>
        <w:r>
          <w:t xml:space="preserve"> a párja a </w:t>
        </w:r>
        <w:proofErr w:type="spellStart"/>
        <w:r>
          <w:t>korsarbol.php</w:t>
        </w:r>
        <w:proofErr w:type="spellEnd"/>
        <w:r>
          <w:t>. Futása során seg</w:t>
        </w:r>
      </w:ins>
      <w:ins w:id="2144" w:author="Máté Kiss" w:date="2022-03-22T20:19:00Z">
        <w:r>
          <w:t>ítségével csökkenthető a tömbben lévő kulcsok érték</w:t>
        </w:r>
        <w:r w:rsidR="008B7DAF">
          <w:t>e</w:t>
        </w:r>
        <w:r w:rsidR="005427C2">
          <w:t>.</w:t>
        </w:r>
        <w:r w:rsidR="008D6F68">
          <w:t xml:space="preserve"> </w:t>
        </w:r>
      </w:ins>
      <w:ins w:id="2145" w:author="Máté Kiss" w:date="2022-03-22T20:20:00Z">
        <w:r w:rsidR="008D6F68">
          <w:t xml:space="preserve">Az előző </w:t>
        </w:r>
        <w:proofErr w:type="spellStart"/>
        <w:r w:rsidR="008D6F68">
          <w:t>szkripthez</w:t>
        </w:r>
        <w:proofErr w:type="spellEnd"/>
        <w:r w:rsidR="008D6F68">
          <w:t xml:space="preserve"> hasonlóan ebben is az URI-ban </w:t>
        </w:r>
      </w:ins>
      <w:ins w:id="2146" w:author="Máté Kiss" w:date="2022-03-22T20:21:00Z">
        <w:r w:rsidR="008D6F68">
          <w:t>tárolódik a termék azonosítója.</w:t>
        </w:r>
        <w:r w:rsidR="000C1BA6">
          <w:t xml:space="preserve"> A program megvizsgálja az adott kulcshoz tartozó értéket. </w:t>
        </w:r>
      </w:ins>
      <w:ins w:id="2147" w:author="Máté Kiss" w:date="2022-03-22T20:22:00Z">
        <w:r w:rsidR="000C1BA6">
          <w:t xml:space="preserve">Abban az esetben, ha </w:t>
        </w:r>
        <w:r w:rsidR="000C1BA6">
          <w:lastRenderedPageBreak/>
          <w:t>az értéke egy, kitörli az adott kulcsot és a hozzá tarto</w:t>
        </w:r>
      </w:ins>
      <w:ins w:id="2148" w:author="Máté Kiss" w:date="2022-03-22T20:23:00Z">
        <w:r w:rsidR="000C1BA6">
          <w:t>zó értéket a tömbből</w:t>
        </w:r>
        <w:r w:rsidR="00DC72EC">
          <w:t>, más esetben az értéket eggyel csökkenti.</w:t>
        </w:r>
        <w:r w:rsidR="00483217">
          <w:t xml:space="preserve"> </w:t>
        </w:r>
      </w:ins>
    </w:p>
    <w:p w14:paraId="3C2161DA" w14:textId="77777777" w:rsidR="00C131C0" w:rsidRDefault="00E91080">
      <w:pPr>
        <w:keepNext/>
        <w:ind w:firstLine="708"/>
        <w:rPr>
          <w:ins w:id="2149" w:author="Máté Kiss" w:date="2022-03-31T18:49:00Z"/>
        </w:rPr>
        <w:pPrChange w:id="2150" w:author="Máté Kiss" w:date="2022-03-31T18:49:00Z">
          <w:pPr>
            <w:ind w:firstLine="708"/>
          </w:pPr>
        </w:pPrChange>
      </w:pPr>
      <w:ins w:id="2151" w:author="Máté Kiss" w:date="2022-03-22T20:23:00Z">
        <w:r>
          <w:rPr>
            <w:noProof/>
          </w:rPr>
          <w:drawing>
            <wp:inline distT="0" distB="0" distL="0" distR="0" wp14:anchorId="34E1DE86" wp14:editId="582283CF">
              <wp:extent cx="3133725" cy="933450"/>
              <wp:effectExtent l="0" t="0" r="9525" b="0"/>
              <wp:docPr id="19" name="Kép 19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" name="Kép 19" descr="A képen szöveg látható&#10;&#10;Automatikusan generált leírás"/>
                      <pic:cNvPicPr/>
                    </pic:nvPicPr>
                    <pic:blipFill>
                      <a:blip r:embed="rId2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3725" cy="933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54140F9" w14:textId="3F218C5C" w:rsidR="00E91080" w:rsidRDefault="00C131C0">
      <w:pPr>
        <w:pStyle w:val="Kpalrs"/>
        <w:rPr>
          <w:ins w:id="2152" w:author="Máté Kiss" w:date="2022-03-22T20:23:00Z"/>
        </w:rPr>
        <w:pPrChange w:id="2153" w:author="Máté Kiss" w:date="2022-03-31T18:49:00Z">
          <w:pPr/>
        </w:pPrChange>
      </w:pPr>
      <w:ins w:id="2154" w:author="Máté Kiss" w:date="2022-03-31T18:49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155" w:name="_Toc99646507"/>
      <w:ins w:id="2156" w:author="Máté Kiss" w:date="2022-03-31T19:13:00Z">
        <w:r w:rsidR="00336BBA">
          <w:rPr>
            <w:noProof/>
          </w:rPr>
          <w:t>15</w:t>
        </w:r>
      </w:ins>
      <w:ins w:id="2157" w:author="Máté Kiss" w:date="2022-03-31T18:49:00Z">
        <w:r>
          <w:fldChar w:fldCharType="end"/>
        </w:r>
        <w:r>
          <w:t xml:space="preserve">. ábra: </w:t>
        </w:r>
        <w:proofErr w:type="spellStart"/>
        <w:r>
          <w:t>kosarbol.php</w:t>
        </w:r>
      </w:ins>
      <w:bookmarkEnd w:id="2155"/>
      <w:proofErr w:type="spellEnd"/>
    </w:p>
    <w:p w14:paraId="262F09EB" w14:textId="7B784E35" w:rsidR="006075E2" w:rsidRDefault="005500C2">
      <w:pPr>
        <w:ind w:firstLine="0"/>
        <w:rPr>
          <w:ins w:id="2158" w:author="Máté Kiss" w:date="2022-03-22T20:40:00Z"/>
        </w:rPr>
        <w:pPrChange w:id="2159" w:author="Máté Kiss" w:date="2022-03-27T19:09:00Z">
          <w:pPr/>
        </w:pPrChange>
      </w:pPr>
      <w:ins w:id="2160" w:author="Máté Kiss" w:date="2022-03-22T20:24:00Z">
        <w:r>
          <w:t xml:space="preserve">A kosár generálása során ezt a tömböt </w:t>
        </w:r>
        <w:r w:rsidR="00175105">
          <w:t>járja be a program.</w:t>
        </w:r>
        <w:r w:rsidR="009D32A1">
          <w:t xml:space="preserve"> </w:t>
        </w:r>
      </w:ins>
      <w:ins w:id="2161" w:author="Máté Kiss" w:date="2022-03-22T20:26:00Z">
        <w:r w:rsidR="0032724B">
          <w:t>Üres kosár esetén egy egy-soros táblázat jelenik meg „a kosár jelenleg üres” feliratt</w:t>
        </w:r>
      </w:ins>
      <w:ins w:id="2162" w:author="Máté Kiss" w:date="2022-03-22T20:27:00Z">
        <w:r w:rsidR="0032724B">
          <w:t>al.</w:t>
        </w:r>
        <w:r w:rsidR="00284B0F">
          <w:t xml:space="preserve"> Termékekkel rendelkező kosár esetén egy </w:t>
        </w:r>
        <w:proofErr w:type="spellStart"/>
        <w:r w:rsidR="00284B0F">
          <w:t>foreach</w:t>
        </w:r>
        <w:proofErr w:type="spellEnd"/>
        <w:r w:rsidR="00284B0F">
          <w:t xml:space="preserve"> ciklus segítségével minden egye</w:t>
        </w:r>
      </w:ins>
      <w:ins w:id="2163" w:author="Máté Kiss" w:date="2022-03-22T20:28:00Z">
        <w:r w:rsidR="00284B0F">
          <w:t>s elemnek létrehoz egy sort, amelyben megjelenik a termék neve, ami egy hivatkozás a ter</w:t>
        </w:r>
      </w:ins>
      <w:ins w:id="2164" w:author="Máté Kiss" w:date="2022-03-22T20:29:00Z">
        <w:r w:rsidR="00284B0F">
          <w:t>mék részletesebb leírására, a termék egységára, a rendelt mennyiség és egy-egy gomb a mennyiség növelésére, csökkentésére.</w:t>
        </w:r>
      </w:ins>
      <w:ins w:id="2165" w:author="Máté Kiss" w:date="2022-03-22T20:30:00Z">
        <w:r w:rsidR="00EF00A0">
          <w:t xml:space="preserve"> Utolsó sorban egy gomb jelenik meg, a</w:t>
        </w:r>
      </w:ins>
      <w:ins w:id="2166" w:author="Máté Kiss" w:date="2022-03-22T20:31:00Z">
        <w:r w:rsidR="00EF00A0">
          <w:t>mely átirányít a rendelés feladásához.</w:t>
        </w:r>
        <w:r w:rsidR="000C06D0">
          <w:t xml:space="preserve"> A gomb a bejelentkezés alapján változik. </w:t>
        </w:r>
      </w:ins>
      <w:ins w:id="2167" w:author="Máté Kiss" w:date="2022-03-22T20:32:00Z">
        <w:r w:rsidR="000C06D0">
          <w:t>Kijelentkezve inaktívvá válik a gomb, hiszen csak regisztrált felhasználó tud rendelni.</w:t>
        </w:r>
      </w:ins>
      <w:ins w:id="2168" w:author="Máté Kiss" w:date="2022-03-22T20:38:00Z">
        <w:r w:rsidR="00506768">
          <w:t xml:space="preserve"> A véglegesítés sor</w:t>
        </w:r>
      </w:ins>
      <w:ins w:id="2169" w:author="Máté Kiss" w:date="2022-03-22T20:39:00Z">
        <w:r w:rsidR="00506768">
          <w:t>án a vásárló ellenőrizni tudja az adatok helyességét, a rende</w:t>
        </w:r>
      </w:ins>
      <w:ins w:id="2170" w:author="Máté Kiss" w:date="2022-03-22T20:40:00Z">
        <w:r w:rsidR="00506768">
          <w:t>lt terméket, látható a végösszeg és igény szerint megjegyzést is lehet írni az adott rendeléshez.</w:t>
        </w:r>
      </w:ins>
    </w:p>
    <w:p w14:paraId="515D4B6D" w14:textId="267EA170" w:rsidR="00155F55" w:rsidRDefault="00155F55" w:rsidP="00155F55">
      <w:pPr>
        <w:pStyle w:val="Cmsor3"/>
        <w:rPr>
          <w:ins w:id="2171" w:author="Máté Kiss" w:date="2022-03-22T20:41:00Z"/>
        </w:rPr>
      </w:pPr>
      <w:bookmarkStart w:id="2172" w:name="_Toc100073697"/>
      <w:ins w:id="2173" w:author="Máté Kiss" w:date="2022-03-22T20:40:00Z">
        <w:r>
          <w:t>Fiók</w:t>
        </w:r>
      </w:ins>
      <w:bookmarkEnd w:id="2172"/>
    </w:p>
    <w:p w14:paraId="63041ACE" w14:textId="6886EC7C" w:rsidR="00BE0735" w:rsidRDefault="00BE0735" w:rsidP="00BE0735">
      <w:pPr>
        <w:rPr>
          <w:ins w:id="2174" w:author="Máté Kiss" w:date="2022-03-22T20:49:00Z"/>
        </w:rPr>
      </w:pPr>
      <w:ins w:id="2175" w:author="Máté Kiss" w:date="2022-03-22T20:41:00Z">
        <w:r>
          <w:t>A saját fiók oldalon három funkció köz</w:t>
        </w:r>
      </w:ins>
      <w:ins w:id="2176" w:author="Máté Kiss" w:date="2022-03-22T20:42:00Z">
        <w:r>
          <w:t>ül választhat a vásárló.</w:t>
        </w:r>
        <w:r w:rsidR="008937A8">
          <w:t xml:space="preserve"> Ezek navigálására három gomb áll rendelkezésre</w:t>
        </w:r>
      </w:ins>
      <w:ins w:id="2177" w:author="Máté Kiss" w:date="2022-03-22T20:43:00Z">
        <w:r w:rsidR="00851E51">
          <w:t>. Ezek a gomb</w:t>
        </w:r>
        <w:r w:rsidR="004B164E">
          <w:t>ok AJAX segítségével változtatják a megjelenített tartalmat</w:t>
        </w:r>
      </w:ins>
      <w:ins w:id="2178" w:author="Máté Kiss" w:date="2022-03-22T20:42:00Z">
        <w:r w:rsidR="008937A8">
          <w:t>.</w:t>
        </w:r>
      </w:ins>
      <w:ins w:id="2179" w:author="Máté Kiss" w:date="2022-03-22T20:43:00Z">
        <w:r w:rsidR="00851E51">
          <w:t xml:space="preserve"> Az első</w:t>
        </w:r>
        <w:r w:rsidR="004B164E">
          <w:t xml:space="preserve"> </w:t>
        </w:r>
      </w:ins>
      <w:ins w:id="2180" w:author="Máté Kiss" w:date="2022-03-22T20:44:00Z">
        <w:r w:rsidR="004B164E">
          <w:t>funkció az adatok</w:t>
        </w:r>
      </w:ins>
      <w:ins w:id="2181" w:author="Máté Kiss" w:date="2022-03-22T20:46:00Z">
        <w:r w:rsidR="0074361A">
          <w:t xml:space="preserve"> megjelenítése és ezeknek a változtatása.</w:t>
        </w:r>
        <w:r w:rsidR="00396204">
          <w:t xml:space="preserve"> Session változók segítségével betöltéskor a </w:t>
        </w:r>
        <w:proofErr w:type="spellStart"/>
        <w:r w:rsidR="00396204">
          <w:t>szk</w:t>
        </w:r>
      </w:ins>
      <w:ins w:id="2182" w:author="Máté Kiss" w:date="2022-03-22T20:47:00Z">
        <w:r w:rsidR="00396204">
          <w:t>ript</w:t>
        </w:r>
        <w:proofErr w:type="spellEnd"/>
        <w:r w:rsidR="00396204">
          <w:t xml:space="preserve"> feltölti az űrlapot a bejelentkezett vásárló adataival.</w:t>
        </w:r>
        <w:r w:rsidR="001B6A94">
          <w:t xml:space="preserve"> Változtatás esetén a „Mentés” gombra kattintva</w:t>
        </w:r>
      </w:ins>
      <w:ins w:id="2183" w:author="Máté Kiss" w:date="2022-03-22T20:48:00Z">
        <w:r w:rsidR="001B6A94">
          <w:t xml:space="preserve"> a</w:t>
        </w:r>
        <w:r w:rsidR="00933994">
          <w:t xml:space="preserve"> friss adatokat rögzíti a program az adatbázisban.</w:t>
        </w:r>
      </w:ins>
    </w:p>
    <w:p w14:paraId="2896BAB1" w14:textId="77777777" w:rsidR="00C131C0" w:rsidRDefault="00515405">
      <w:pPr>
        <w:keepNext/>
        <w:ind w:firstLine="0"/>
        <w:rPr>
          <w:ins w:id="2184" w:author="Máté Kiss" w:date="2022-03-31T18:50:00Z"/>
        </w:rPr>
        <w:pPrChange w:id="2185" w:author="Máté Kiss" w:date="2022-03-31T18:50:00Z">
          <w:pPr>
            <w:ind w:firstLine="0"/>
          </w:pPr>
        </w:pPrChange>
      </w:pPr>
      <w:ins w:id="2186" w:author="Máté Kiss" w:date="2022-03-27T15:49:00Z">
        <w:r>
          <w:rPr>
            <w:noProof/>
          </w:rPr>
          <w:drawing>
            <wp:inline distT="0" distB="0" distL="0" distR="0" wp14:anchorId="5F5DAFDC" wp14:editId="434CFCE2">
              <wp:extent cx="5760720" cy="661670"/>
              <wp:effectExtent l="0" t="0" r="0" b="5080"/>
              <wp:docPr id="15" name="Kép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6616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B2B3215" w14:textId="5EC93FAB" w:rsidR="00E61287" w:rsidRDefault="00C131C0">
      <w:pPr>
        <w:pStyle w:val="Kpalrs"/>
        <w:rPr>
          <w:ins w:id="2187" w:author="Máté Kiss" w:date="2022-03-22T20:42:00Z"/>
        </w:rPr>
        <w:pPrChange w:id="2188" w:author="Máté Kiss" w:date="2022-03-31T18:50:00Z">
          <w:pPr/>
        </w:pPrChange>
      </w:pPr>
      <w:ins w:id="2189" w:author="Máté Kiss" w:date="2022-03-31T18:50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190" w:name="_Toc99646508"/>
      <w:ins w:id="2191" w:author="Máté Kiss" w:date="2022-03-31T19:13:00Z">
        <w:r w:rsidR="00336BBA">
          <w:rPr>
            <w:noProof/>
          </w:rPr>
          <w:t>16</w:t>
        </w:r>
      </w:ins>
      <w:ins w:id="2192" w:author="Máté Kiss" w:date="2022-03-31T18:50:00Z">
        <w:r>
          <w:fldChar w:fldCharType="end"/>
        </w:r>
        <w:r>
          <w:t>. ábra: Felhasználó adatainak módosítása</w:t>
        </w:r>
      </w:ins>
      <w:bookmarkEnd w:id="2190"/>
    </w:p>
    <w:p w14:paraId="7D61A65F" w14:textId="77A58F33" w:rsidR="00851E51" w:rsidRDefault="00764360">
      <w:pPr>
        <w:ind w:firstLine="0"/>
        <w:rPr>
          <w:ins w:id="2193" w:author="Máté Kiss" w:date="2022-03-27T15:56:00Z"/>
        </w:rPr>
        <w:pPrChange w:id="2194" w:author="Máté Kiss" w:date="2022-03-27T19:09:00Z">
          <w:pPr/>
        </w:pPrChange>
      </w:pPr>
      <w:ins w:id="2195" w:author="Máté Kiss" w:date="2022-03-27T15:50:00Z">
        <w:r>
          <w:t>A második funkció a leadott rendel</w:t>
        </w:r>
      </w:ins>
      <w:ins w:id="2196" w:author="Máté Kiss" w:date="2022-03-27T15:51:00Z">
        <w:r>
          <w:t xml:space="preserve">éseket listázza ki. </w:t>
        </w:r>
      </w:ins>
      <w:ins w:id="2197" w:author="Máté Kiss" w:date="2022-03-27T15:52:00Z">
        <w:r>
          <w:t xml:space="preserve">AJAX segítségével </w:t>
        </w:r>
      </w:ins>
      <w:ins w:id="2198" w:author="Máté Kiss" w:date="2022-03-27T15:53:00Z">
        <w:r>
          <w:t>a jelenlegi oldalon maradva létrehoz egy táblázatot, amelyben</w:t>
        </w:r>
      </w:ins>
      <w:ins w:id="2199" w:author="Máté Kiss" w:date="2022-03-27T15:54:00Z">
        <w:r>
          <w:t xml:space="preserve"> soronként</w:t>
        </w:r>
      </w:ins>
      <w:ins w:id="2200" w:author="Máté Kiss" w:date="2022-03-27T15:53:00Z">
        <w:r>
          <w:t xml:space="preserve"> a rendelés azonosítója,</w:t>
        </w:r>
      </w:ins>
      <w:ins w:id="2201" w:author="Máté Kiss" w:date="2022-03-27T15:54:00Z">
        <w:r>
          <w:t xml:space="preserve"> dátuma, a rendeléshez tartozó megjegyzés és a végösszeg található.</w:t>
        </w:r>
        <w:r w:rsidR="00D438E3">
          <w:t xml:space="preserve"> Minden sorhoz </w:t>
        </w:r>
      </w:ins>
      <w:ins w:id="2202" w:author="Máté Kiss" w:date="2022-03-27T15:55:00Z">
        <w:r w:rsidR="00D438E3">
          <w:t>beállít egy „</w:t>
        </w:r>
        <w:proofErr w:type="spellStart"/>
        <w:r w:rsidR="00D438E3">
          <w:t>onclick</w:t>
        </w:r>
        <w:proofErr w:type="spellEnd"/>
        <w:r w:rsidR="00D438E3">
          <w:t xml:space="preserve">” eseményt, ami segítségével </w:t>
        </w:r>
        <w:r w:rsidR="00C87D0D">
          <w:t>megtekinthető az adott rendelés tételekre lebontva.</w:t>
        </w:r>
      </w:ins>
    </w:p>
    <w:p w14:paraId="2B626369" w14:textId="33731D47" w:rsidR="00BD1C90" w:rsidRDefault="00BD1C90">
      <w:pPr>
        <w:ind w:firstLine="0"/>
        <w:rPr>
          <w:ins w:id="2203" w:author="Máté Kiss" w:date="2022-03-27T15:56:00Z"/>
        </w:rPr>
        <w:pPrChange w:id="2204" w:author="Máté Kiss" w:date="2022-03-27T19:09:00Z">
          <w:pPr/>
        </w:pPrChange>
      </w:pPr>
      <w:ins w:id="2205" w:author="Máté Kiss" w:date="2022-03-27T15:56:00Z">
        <w:r>
          <w:rPr>
            <w:noProof/>
          </w:rPr>
          <w:drawing>
            <wp:inline distT="0" distB="0" distL="0" distR="0" wp14:anchorId="3D74B524" wp14:editId="4155EF35">
              <wp:extent cx="4067175" cy="219075"/>
              <wp:effectExtent l="0" t="0" r="9525" b="9525"/>
              <wp:docPr id="16" name="Kép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67175" cy="219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5AD0168" w14:textId="77777777" w:rsidR="00C131C0" w:rsidRDefault="00450D90">
      <w:pPr>
        <w:keepNext/>
        <w:ind w:firstLine="0"/>
        <w:rPr>
          <w:ins w:id="2206" w:author="Máté Kiss" w:date="2022-03-31T18:51:00Z"/>
        </w:rPr>
        <w:pPrChange w:id="2207" w:author="Máté Kiss" w:date="2022-03-31T18:51:00Z">
          <w:pPr>
            <w:ind w:firstLine="0"/>
          </w:pPr>
        </w:pPrChange>
      </w:pPr>
      <w:ins w:id="2208" w:author="Máté Kiss" w:date="2022-03-27T15:56:00Z">
        <w:r>
          <w:rPr>
            <w:noProof/>
          </w:rPr>
          <w:drawing>
            <wp:inline distT="0" distB="0" distL="0" distR="0" wp14:anchorId="01B421A7" wp14:editId="71610E6B">
              <wp:extent cx="5760720" cy="1297305"/>
              <wp:effectExtent l="0" t="0" r="0" b="0"/>
              <wp:docPr id="20" name="Kép 2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973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2AB515A" w14:textId="377DE421" w:rsidR="001D79F5" w:rsidRDefault="00C131C0">
      <w:pPr>
        <w:pStyle w:val="Kpalrs"/>
        <w:rPr>
          <w:ins w:id="2209" w:author="Máté Kiss" w:date="2022-03-27T19:09:00Z"/>
        </w:rPr>
        <w:pPrChange w:id="2210" w:author="Máté Kiss" w:date="2022-03-31T18:51:00Z">
          <w:pPr/>
        </w:pPrChange>
      </w:pPr>
      <w:ins w:id="2211" w:author="Máté Kiss" w:date="2022-03-31T18:51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212" w:name="_Toc99646509"/>
      <w:ins w:id="2213" w:author="Máté Kiss" w:date="2022-03-31T19:13:00Z">
        <w:r w:rsidR="00336BBA">
          <w:rPr>
            <w:noProof/>
          </w:rPr>
          <w:t>17</w:t>
        </w:r>
      </w:ins>
      <w:ins w:id="2214" w:author="Máté Kiss" w:date="2022-03-31T18:51:00Z">
        <w:r>
          <w:fldChar w:fldCharType="end"/>
        </w:r>
        <w:r>
          <w:t>. ábra: Rendelés részletei</w:t>
        </w:r>
      </w:ins>
      <w:bookmarkEnd w:id="2212"/>
    </w:p>
    <w:p w14:paraId="742E84B6" w14:textId="44768A7A" w:rsidR="00450D90" w:rsidRDefault="00450D90">
      <w:pPr>
        <w:rPr>
          <w:ins w:id="2215" w:author="Máté Kiss" w:date="2022-03-27T16:01:00Z"/>
        </w:rPr>
      </w:pPr>
      <w:ins w:id="2216" w:author="Máté Kiss" w:date="2022-03-27T15:57:00Z">
        <w:r>
          <w:lastRenderedPageBreak/>
          <w:t xml:space="preserve">Az utolsó funkció egy egyszerű jelszóváltoztatás. </w:t>
        </w:r>
        <w:r w:rsidR="00947926">
          <w:t>A program bekéri a jelenlegi jelszót</w:t>
        </w:r>
      </w:ins>
      <w:ins w:id="2217" w:author="Máté Kiss" w:date="2022-03-27T15:58:00Z">
        <w:r w:rsidR="00947926">
          <w:t>, majd a kívánt új jelszót kétszer.</w:t>
        </w:r>
      </w:ins>
      <w:ins w:id="2218" w:author="Máté Kiss" w:date="2022-03-27T15:59:00Z">
        <w:r w:rsidR="00166E8D">
          <w:t xml:space="preserve"> Megfelelő adatok bevitele után a kívánt jelszó </w:t>
        </w:r>
        <w:proofErr w:type="spellStart"/>
        <w:r w:rsidR="00166E8D">
          <w:t>hash</w:t>
        </w:r>
        <w:proofErr w:type="spellEnd"/>
        <w:r w:rsidR="00166E8D">
          <w:t>-elve rögz</w:t>
        </w:r>
      </w:ins>
      <w:ins w:id="2219" w:author="Máté Kiss" w:date="2022-03-27T16:00:00Z">
        <w:r w:rsidR="00166E8D">
          <w:t>ül az adatb</w:t>
        </w:r>
      </w:ins>
      <w:ins w:id="2220" w:author="Máté Kiss" w:date="2022-03-27T16:01:00Z">
        <w:r w:rsidR="009F5221">
          <w:t>á</w:t>
        </w:r>
      </w:ins>
      <w:ins w:id="2221" w:author="Máté Kiss" w:date="2022-03-27T16:00:00Z">
        <w:r w:rsidR="00166E8D">
          <w:t>zisban.</w:t>
        </w:r>
      </w:ins>
    </w:p>
    <w:p w14:paraId="5A991B25" w14:textId="77777777" w:rsidR="00C131C0" w:rsidRDefault="00461C0D">
      <w:pPr>
        <w:keepNext/>
        <w:ind w:firstLine="708"/>
        <w:rPr>
          <w:ins w:id="2222" w:author="Máté Kiss" w:date="2022-03-31T18:51:00Z"/>
        </w:rPr>
        <w:pPrChange w:id="2223" w:author="Máté Kiss" w:date="2022-03-31T18:51:00Z">
          <w:pPr>
            <w:ind w:firstLine="708"/>
          </w:pPr>
        </w:pPrChange>
      </w:pPr>
      <w:ins w:id="2224" w:author="Máté Kiss" w:date="2022-03-27T16:01:00Z">
        <w:r>
          <w:rPr>
            <w:noProof/>
          </w:rPr>
          <w:drawing>
            <wp:inline distT="0" distB="0" distL="0" distR="0" wp14:anchorId="6294B301" wp14:editId="7DA40912">
              <wp:extent cx="3362325" cy="1533525"/>
              <wp:effectExtent l="0" t="0" r="9525" b="9525"/>
              <wp:docPr id="21" name="Kép 21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" name="Kép 21" descr="A képen szöveg látható&#10;&#10;Automatikusan generált leírás"/>
                      <pic:cNvPicPr/>
                    </pic:nvPicPr>
                    <pic:blipFill>
                      <a:blip r:embed="rId3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2325" cy="1533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96B375" w14:textId="73A09F75" w:rsidR="00461C0D" w:rsidRDefault="00C131C0">
      <w:pPr>
        <w:pStyle w:val="Kpalrs"/>
        <w:rPr>
          <w:ins w:id="2225" w:author="Máté Kiss" w:date="2022-03-27T16:08:00Z"/>
        </w:rPr>
        <w:pPrChange w:id="2226" w:author="Máté Kiss" w:date="2022-03-31T18:51:00Z">
          <w:pPr/>
        </w:pPrChange>
      </w:pPr>
      <w:ins w:id="2227" w:author="Máté Kiss" w:date="2022-03-31T18:51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228" w:name="_Toc99646510"/>
      <w:ins w:id="2229" w:author="Máté Kiss" w:date="2022-03-31T19:13:00Z">
        <w:r w:rsidR="00336BBA">
          <w:rPr>
            <w:noProof/>
          </w:rPr>
          <w:t>18</w:t>
        </w:r>
      </w:ins>
      <w:ins w:id="2230" w:author="Máté Kiss" w:date="2022-03-31T18:51:00Z">
        <w:r>
          <w:fldChar w:fldCharType="end"/>
        </w:r>
        <w:r>
          <w:t>. ábra: Jelszó módosítása</w:t>
        </w:r>
      </w:ins>
      <w:bookmarkEnd w:id="2228"/>
    </w:p>
    <w:p w14:paraId="131AACF6" w14:textId="7EC81452" w:rsidR="0024172B" w:rsidRDefault="0024172B" w:rsidP="0024172B">
      <w:pPr>
        <w:pStyle w:val="Cmsor1"/>
        <w:rPr>
          <w:ins w:id="2231" w:author="Máté Kiss" w:date="2022-03-27T16:09:00Z"/>
        </w:rPr>
      </w:pPr>
      <w:bookmarkStart w:id="2232" w:name="_Toc100073698"/>
      <w:ins w:id="2233" w:author="Máté Kiss" w:date="2022-03-27T16:09:00Z">
        <w:r>
          <w:t>Tesztelés</w:t>
        </w:r>
        <w:bookmarkEnd w:id="2232"/>
      </w:ins>
    </w:p>
    <w:p w14:paraId="5CC07C4F" w14:textId="04259B21" w:rsidR="0024172B" w:rsidRDefault="003E1A4B" w:rsidP="0024172B">
      <w:pPr>
        <w:pStyle w:val="Cmsor2"/>
        <w:rPr>
          <w:ins w:id="2234" w:author="Máté Kiss" w:date="2022-03-27T16:51:00Z"/>
        </w:rPr>
      </w:pPr>
      <w:bookmarkStart w:id="2235" w:name="_Toc100073699"/>
      <w:ins w:id="2236" w:author="Máté Kiss" w:date="2022-03-27T16:51:00Z">
        <w:r>
          <w:t>Regisztráció</w:t>
        </w:r>
        <w:bookmarkEnd w:id="2235"/>
      </w:ins>
    </w:p>
    <w:p w14:paraId="31BCEFF8" w14:textId="0AAC9911" w:rsidR="00C96C58" w:rsidRDefault="00C96C58" w:rsidP="00C96C58">
      <w:pPr>
        <w:rPr>
          <w:ins w:id="2237" w:author="Máté Kiss" w:date="2022-03-27T17:04:00Z"/>
        </w:rPr>
      </w:pPr>
      <w:ins w:id="2238" w:author="Máté Kiss" w:date="2022-03-27T16:51:00Z">
        <w:r>
          <w:t xml:space="preserve">A bejelentkezés során </w:t>
        </w:r>
      </w:ins>
      <w:ins w:id="2239" w:author="Máté Kiss" w:date="2022-03-27T16:52:00Z">
        <w:r>
          <w:t xml:space="preserve">számos hibalehetőség áll fent a sok beviteli mezők miatt. </w:t>
        </w:r>
      </w:ins>
      <w:ins w:id="2240" w:author="Máté Kiss" w:date="2022-03-27T17:03:00Z">
        <w:r w:rsidR="00A14433">
          <w:t>A hibák észlelésére az URL lekérdezéseit alkalmaztam</w:t>
        </w:r>
      </w:ins>
      <w:ins w:id="2241" w:author="Máté Kiss" w:date="2022-03-27T17:02:00Z">
        <w:r w:rsidR="00A14433">
          <w:t xml:space="preserve">. </w:t>
        </w:r>
      </w:ins>
      <w:ins w:id="2242" w:author="Máté Kiss" w:date="2022-03-27T16:53:00Z">
        <w:r w:rsidR="00F92D46">
          <w:t xml:space="preserve">A </w:t>
        </w:r>
      </w:ins>
      <w:ins w:id="2243" w:author="Máté Kiss" w:date="2022-03-27T16:54:00Z">
        <w:r w:rsidR="00F92D46">
          <w:t>sikeres regisztrációhoz az összes mező kitöltése szükséges</w:t>
        </w:r>
      </w:ins>
      <w:ins w:id="2244" w:author="Máté Kiss" w:date="2022-03-27T16:55:00Z">
        <w:r w:rsidR="00F92D46">
          <w:t xml:space="preserve">. </w:t>
        </w:r>
        <w:r w:rsidR="00905599">
          <w:t>Ezt a feladatot kétszer is ellenőrzi a program, egyszer a „</w:t>
        </w:r>
        <w:proofErr w:type="spellStart"/>
        <w:r w:rsidR="00905599">
          <w:t>required</w:t>
        </w:r>
        <w:proofErr w:type="spellEnd"/>
        <w:r w:rsidR="00905599">
          <w:t xml:space="preserve">” attribútum használatával az input tageknél, majd a </w:t>
        </w:r>
      </w:ins>
      <w:ins w:id="2245" w:author="Máté Kiss" w:date="2022-03-27T16:56:00Z">
        <w:r w:rsidR="00905599">
          <w:t xml:space="preserve">PHP </w:t>
        </w:r>
        <w:proofErr w:type="spellStart"/>
        <w:r w:rsidR="00905599">
          <w:t>szkript</w:t>
        </w:r>
        <w:proofErr w:type="spellEnd"/>
        <w:r w:rsidR="00905599">
          <w:t xml:space="preserve"> is ellenőrzi a mezők ürességét. </w:t>
        </w:r>
      </w:ins>
      <w:ins w:id="2246" w:author="Máté Kiss" w:date="2022-03-27T17:01:00Z">
        <w:r w:rsidR="00A14433">
          <w:t>Az e-mail</w:t>
        </w:r>
      </w:ins>
      <w:ins w:id="2247" w:author="Máté Kiss" w:date="2022-03-27T17:02:00Z">
        <w:r w:rsidR="00A14433">
          <w:t xml:space="preserve"> </w:t>
        </w:r>
      </w:ins>
      <w:ins w:id="2248" w:author="Máté Kiss" w:date="2022-03-27T17:03:00Z">
        <w:r w:rsidR="00302A43">
          <w:t>formai követelményeit egyszer az email t</w:t>
        </w:r>
      </w:ins>
      <w:ins w:id="2249" w:author="Máté Kiss" w:date="2022-03-27T17:04:00Z">
        <w:r w:rsidR="00302A43">
          <w:t xml:space="preserve">ípusú </w:t>
        </w:r>
        <w:proofErr w:type="spellStart"/>
        <w:r w:rsidR="00302A43">
          <w:t>html</w:t>
        </w:r>
        <w:proofErr w:type="spellEnd"/>
        <w:r w:rsidR="00302A43">
          <w:t xml:space="preserve"> tag ellenőrzi, majd a </w:t>
        </w:r>
        <w:proofErr w:type="spellStart"/>
        <w:r w:rsidR="00302A43">
          <w:t>filter_var</w:t>
        </w:r>
        <w:proofErr w:type="spellEnd"/>
        <w:r w:rsidR="00302A43">
          <w:t xml:space="preserve"> függvény segítségével is ellenőrzi a </w:t>
        </w:r>
        <w:proofErr w:type="spellStart"/>
        <w:r w:rsidR="00302A43">
          <w:t>szkript</w:t>
        </w:r>
        <w:proofErr w:type="spellEnd"/>
        <w:r w:rsidR="00302A43">
          <w:t>.</w:t>
        </w:r>
      </w:ins>
    </w:p>
    <w:p w14:paraId="1A78D9D3" w14:textId="0669329F" w:rsidR="00553B38" w:rsidRDefault="00553B38">
      <w:pPr>
        <w:ind w:firstLine="0"/>
        <w:rPr>
          <w:ins w:id="2250" w:author="Máté Kiss" w:date="2022-03-27T17:04:00Z"/>
        </w:rPr>
        <w:pPrChange w:id="2251" w:author="Máté Kiss" w:date="2022-03-27T19:09:00Z">
          <w:pPr/>
        </w:pPrChange>
      </w:pPr>
      <w:ins w:id="2252" w:author="Máté Kiss" w:date="2022-03-27T17:08:00Z">
        <w:r>
          <w:rPr>
            <w:noProof/>
          </w:rPr>
          <w:drawing>
            <wp:inline distT="0" distB="0" distL="0" distR="0" wp14:anchorId="1A20C5EA" wp14:editId="76555C4D">
              <wp:extent cx="4600575" cy="628650"/>
              <wp:effectExtent l="0" t="0" r="9525" b="0"/>
              <wp:docPr id="31" name="Kép 31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" name="Kép 31" descr="A képen szöveg látható&#10;&#10;Automatikusan generált leírás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00575" cy="628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566B10" w:rsidRPr="00566B10">
          <w:rPr>
            <w:noProof/>
          </w:rPr>
          <w:t xml:space="preserve"> </w:t>
        </w:r>
      </w:ins>
    </w:p>
    <w:p w14:paraId="78465973" w14:textId="4E0084AA" w:rsidR="00553B38" w:rsidRDefault="00D010F2">
      <w:pPr>
        <w:ind w:firstLine="0"/>
        <w:rPr>
          <w:ins w:id="2253" w:author="Máté Kiss" w:date="2022-03-27T17:15:00Z"/>
          <w:noProof/>
        </w:rPr>
        <w:pPrChange w:id="2254" w:author="Máté Kiss" w:date="2022-03-27T19:09:00Z">
          <w:pPr/>
        </w:pPrChange>
      </w:pPr>
      <w:ins w:id="2255" w:author="Máté Kiss" w:date="2022-03-27T17:14:00Z">
        <w:r>
          <w:t xml:space="preserve">A jelszavak </w:t>
        </w:r>
      </w:ins>
      <w:ins w:id="2256" w:author="Máté Kiss" w:date="2022-03-27T17:15:00Z">
        <w:r>
          <w:t>esetében csak azt kell ellenőrizni, hogy megegyeznek-e.</w:t>
        </w:r>
        <w:r w:rsidRPr="00D010F2">
          <w:rPr>
            <w:noProof/>
          </w:rPr>
          <w:t xml:space="preserve"> </w:t>
        </w:r>
      </w:ins>
    </w:p>
    <w:p w14:paraId="04EE48CD" w14:textId="793B6B0F" w:rsidR="00D010F2" w:rsidRDefault="00D010F2">
      <w:pPr>
        <w:ind w:firstLine="0"/>
        <w:rPr>
          <w:ins w:id="2257" w:author="Máté Kiss" w:date="2022-03-27T17:15:00Z"/>
        </w:rPr>
        <w:pPrChange w:id="2258" w:author="Máté Kiss" w:date="2022-03-27T19:09:00Z">
          <w:pPr/>
        </w:pPrChange>
      </w:pPr>
      <w:ins w:id="2259" w:author="Máté Kiss" w:date="2022-03-27T17:15:00Z">
        <w:r>
          <w:rPr>
            <w:noProof/>
          </w:rPr>
          <w:drawing>
            <wp:inline distT="0" distB="0" distL="0" distR="0" wp14:anchorId="15537B70" wp14:editId="3EB32266">
              <wp:extent cx="1304925" cy="228600"/>
              <wp:effectExtent l="0" t="0" r="9525" b="0"/>
              <wp:docPr id="34" name="Kép 3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4925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870DA4" w14:textId="0E1B85AC" w:rsidR="00D010F2" w:rsidRDefault="007A5DA5">
      <w:pPr>
        <w:ind w:firstLine="0"/>
        <w:rPr>
          <w:ins w:id="2260" w:author="Máté Kiss" w:date="2022-03-27T17:24:00Z"/>
        </w:rPr>
        <w:pPrChange w:id="2261" w:author="Máté Kiss" w:date="2022-03-27T19:09:00Z">
          <w:pPr/>
        </w:pPrChange>
      </w:pPr>
      <w:ins w:id="2262" w:author="Máté Kiss" w:date="2022-03-27T17:15:00Z">
        <w:r>
          <w:t>Telef</w:t>
        </w:r>
      </w:ins>
      <w:ins w:id="2263" w:author="Máté Kiss" w:date="2022-03-27T17:16:00Z">
        <w:r>
          <w:t>onszámok esetében</w:t>
        </w:r>
      </w:ins>
      <w:ins w:id="2264" w:author="Máté Kiss" w:date="2022-03-27T17:21:00Z">
        <w:r w:rsidR="00451446">
          <w:t xml:space="preserve"> a</w:t>
        </w:r>
      </w:ins>
      <w:ins w:id="2265" w:author="Máté Kiss" w:date="2022-03-27T17:22:00Z">
        <w:r w:rsidR="00451446">
          <w:t xml:space="preserve">z ellenőrzést a PHP </w:t>
        </w:r>
        <w:proofErr w:type="spellStart"/>
        <w:r w:rsidR="00451446">
          <w:t>szkriptben</w:t>
        </w:r>
        <w:proofErr w:type="spellEnd"/>
        <w:r w:rsidR="00451446">
          <w:t xml:space="preserve"> egy reguláris kifejezés segítségével végzi a program.</w:t>
        </w:r>
      </w:ins>
      <w:ins w:id="2266" w:author="Máté Kiss" w:date="2022-03-27T17:23:00Z">
        <w:r w:rsidR="000E42CB">
          <w:t xml:space="preserve"> Ellenőrzi a megfelelő formátumot és </w:t>
        </w:r>
      </w:ins>
      <w:ins w:id="2267" w:author="Máté Kiss" w:date="2022-03-27T17:24:00Z">
        <w:r w:rsidR="000E42CB">
          <w:t>hogy csak számok szerepelnek-e.</w:t>
        </w:r>
      </w:ins>
    </w:p>
    <w:p w14:paraId="1BC1C456" w14:textId="1BAD80C8" w:rsidR="002B3927" w:rsidRDefault="00F012CB">
      <w:pPr>
        <w:ind w:firstLine="0"/>
        <w:rPr>
          <w:ins w:id="2268" w:author="Máté Kiss" w:date="2022-03-27T17:25:00Z"/>
          <w:noProof/>
        </w:rPr>
        <w:pPrChange w:id="2269" w:author="Máté Kiss" w:date="2022-03-27T19:09:00Z">
          <w:pPr/>
        </w:pPrChange>
      </w:pPr>
      <w:ins w:id="2270" w:author="Máté Kiss" w:date="2022-03-29T19:23:00Z">
        <w:r>
          <w:rPr>
            <w:noProof/>
          </w:rPr>
          <w:drawing>
            <wp:inline distT="0" distB="0" distL="0" distR="0" wp14:anchorId="6A323EA3" wp14:editId="2499E615">
              <wp:extent cx="4762500" cy="619125"/>
              <wp:effectExtent l="0" t="0" r="0" b="9525"/>
              <wp:docPr id="25" name="Kép 25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5" name="Kép 25" descr="A képen szöveg látható&#10;&#10;Automatikusan generált leírás"/>
                      <pic:cNvPicPr/>
                    </pic:nvPicPr>
                    <pic:blipFill>
                      <a:blip r:embed="rId3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2500" cy="619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271" w:author="Máté Kiss" w:date="2022-03-27T17:25:00Z">
        <w:r w:rsidR="002B3927" w:rsidRPr="002B3927">
          <w:rPr>
            <w:noProof/>
          </w:rPr>
          <w:t xml:space="preserve"> </w:t>
        </w:r>
      </w:ins>
      <w:ins w:id="2272" w:author="Máté Kiss" w:date="2022-03-27T17:26:00Z">
        <w:r w:rsidR="002B3927">
          <w:rPr>
            <w:noProof/>
          </w:rPr>
          <w:drawing>
            <wp:inline distT="0" distB="0" distL="0" distR="0" wp14:anchorId="64917371" wp14:editId="3B06A89E">
              <wp:extent cx="4943475" cy="666750"/>
              <wp:effectExtent l="0" t="0" r="9525" b="0"/>
              <wp:docPr id="38" name="Kép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3475" cy="6667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4562084" w14:textId="77777777" w:rsidR="00BB65F0" w:rsidRDefault="002B3927">
      <w:pPr>
        <w:keepNext/>
        <w:ind w:firstLine="0"/>
        <w:rPr>
          <w:ins w:id="2273" w:author="Máté Kiss" w:date="2022-03-31T18:54:00Z"/>
        </w:rPr>
        <w:pPrChange w:id="2274" w:author="Máté Kiss" w:date="2022-03-31T18:54:00Z">
          <w:pPr>
            <w:ind w:firstLine="0"/>
          </w:pPr>
        </w:pPrChange>
      </w:pPr>
      <w:ins w:id="2275" w:author="Máté Kiss" w:date="2022-03-27T17:25:00Z">
        <w:r>
          <w:rPr>
            <w:noProof/>
          </w:rPr>
          <w:drawing>
            <wp:inline distT="0" distB="0" distL="0" distR="0" wp14:anchorId="4107EC13" wp14:editId="67F87A34">
              <wp:extent cx="3609975" cy="228600"/>
              <wp:effectExtent l="0" t="0" r="9525" b="0"/>
              <wp:docPr id="37" name="Kép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09975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0E3E243" w14:textId="672A1BC4" w:rsidR="00854B18" w:rsidRDefault="00BB65F0">
      <w:pPr>
        <w:pStyle w:val="Kpalrs"/>
        <w:rPr>
          <w:ins w:id="2276" w:author="Máté Kiss" w:date="2022-03-27T17:24:00Z"/>
        </w:rPr>
        <w:pPrChange w:id="2277" w:author="Máté Kiss" w:date="2022-03-31T18:54:00Z">
          <w:pPr/>
        </w:pPrChange>
      </w:pPr>
      <w:ins w:id="2278" w:author="Máté Kiss" w:date="2022-03-31T18:54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279" w:name="_Toc99646511"/>
      <w:ins w:id="2280" w:author="Máté Kiss" w:date="2022-03-31T19:13:00Z">
        <w:r w:rsidR="00336BBA">
          <w:rPr>
            <w:noProof/>
          </w:rPr>
          <w:t>19</w:t>
        </w:r>
      </w:ins>
      <w:ins w:id="2281" w:author="Máté Kiss" w:date="2022-03-31T18:54:00Z">
        <w:r>
          <w:fldChar w:fldCharType="end"/>
        </w:r>
        <w:r>
          <w:t>. ábra: Telefonszám ellenőrzése</w:t>
        </w:r>
      </w:ins>
      <w:bookmarkEnd w:id="2279"/>
    </w:p>
    <w:p w14:paraId="389B2A05" w14:textId="5332B518" w:rsidR="00854B18" w:rsidRDefault="006958E9">
      <w:pPr>
        <w:ind w:firstLine="0"/>
        <w:rPr>
          <w:ins w:id="2282" w:author="Máté Kiss" w:date="2022-03-27T17:31:00Z"/>
        </w:rPr>
        <w:pPrChange w:id="2283" w:author="Máté Kiss" w:date="2022-03-31T18:53:00Z">
          <w:pPr/>
        </w:pPrChange>
      </w:pPr>
      <w:ins w:id="2284" w:author="Máté Kiss" w:date="2022-03-27T17:27:00Z">
        <w:r>
          <w:t>Utolsó lépésben egy SQL</w:t>
        </w:r>
      </w:ins>
      <w:ins w:id="2285" w:author="Máté Kiss" w:date="2022-03-27T18:06:00Z">
        <w:r w:rsidR="00C66BBE">
          <w:t>-</w:t>
        </w:r>
      </w:ins>
      <w:ins w:id="2286" w:author="Máté Kiss" w:date="2022-03-27T17:27:00Z">
        <w:r>
          <w:t>le</w:t>
        </w:r>
      </w:ins>
      <w:ins w:id="2287" w:author="Máté Kiss" w:date="2022-03-27T17:28:00Z">
        <w:r>
          <w:t xml:space="preserve">kérdezést hajtunk végre. Segítségével ellenőrizni lehet, hogy a kiválasztott e-mail cím már használatban van-e. </w:t>
        </w:r>
      </w:ins>
      <w:ins w:id="2288" w:author="Máté Kiss" w:date="2022-03-27T17:29:00Z">
        <w:r w:rsidR="00A45A56">
          <w:t>A</w:t>
        </w:r>
      </w:ins>
      <w:ins w:id="2289" w:author="Máté Kiss" w:date="2022-03-27T17:30:00Z">
        <w:r w:rsidR="00A45A56">
          <w:t>bban az esetben, ha a lekérdezés eredményeként nulla sort kapunk</w:t>
        </w:r>
      </w:ins>
      <w:ins w:id="2290" w:author="Máté Kiss" w:date="2022-03-27T17:31:00Z">
        <w:r w:rsidR="00A45A56">
          <w:t>, az azt jelzi, hogy az e-mail nem foglalt.</w:t>
        </w:r>
      </w:ins>
    </w:p>
    <w:p w14:paraId="7673F797" w14:textId="77777777" w:rsidR="00BB65F0" w:rsidRDefault="00A45A56">
      <w:pPr>
        <w:keepNext/>
        <w:rPr>
          <w:ins w:id="2291" w:author="Máté Kiss" w:date="2022-03-31T18:54:00Z"/>
        </w:rPr>
        <w:pPrChange w:id="2292" w:author="Máté Kiss" w:date="2022-03-31T18:54:00Z">
          <w:pPr/>
        </w:pPrChange>
      </w:pPr>
      <w:ins w:id="2293" w:author="Máté Kiss" w:date="2022-03-27T17:31:00Z">
        <w:r>
          <w:rPr>
            <w:noProof/>
          </w:rPr>
          <w:lastRenderedPageBreak/>
          <w:drawing>
            <wp:inline distT="0" distB="0" distL="0" distR="0" wp14:anchorId="5DA11EF7" wp14:editId="092DE1D8">
              <wp:extent cx="5353050" cy="1666875"/>
              <wp:effectExtent l="0" t="0" r="0" b="9525"/>
              <wp:docPr id="39" name="Kép 39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9" name="Kép 39" descr="A képen szöveg látható&#10;&#10;Automatikusan generált leírás"/>
                      <pic:cNvPicPr/>
                    </pic:nvPicPr>
                    <pic:blipFill>
                      <a:blip r:embed="rId3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3050" cy="1666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1368543" w14:textId="3B0FD799" w:rsidR="00A45A56" w:rsidRDefault="00BB65F0">
      <w:pPr>
        <w:pStyle w:val="Kpalrs"/>
        <w:rPr>
          <w:ins w:id="2294" w:author="Máté Kiss" w:date="2022-03-27T17:32:00Z"/>
        </w:rPr>
        <w:pPrChange w:id="2295" w:author="Máté Kiss" w:date="2022-03-31T18:54:00Z">
          <w:pPr/>
        </w:pPrChange>
      </w:pPr>
      <w:ins w:id="2296" w:author="Máté Kiss" w:date="2022-03-31T18:54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297" w:name="_Toc99646512"/>
      <w:ins w:id="2298" w:author="Máté Kiss" w:date="2022-03-31T19:13:00Z">
        <w:r w:rsidR="00336BBA">
          <w:rPr>
            <w:noProof/>
          </w:rPr>
          <w:t>20</w:t>
        </w:r>
      </w:ins>
      <w:ins w:id="2299" w:author="Máté Kiss" w:date="2022-03-31T18:54:00Z">
        <w:r>
          <w:fldChar w:fldCharType="end"/>
        </w:r>
        <w:r>
          <w:t>. ábra: Email-cím ellenőrzése</w:t>
        </w:r>
      </w:ins>
      <w:bookmarkEnd w:id="2297"/>
    </w:p>
    <w:p w14:paraId="5D3AA39D" w14:textId="702411E3" w:rsidR="007338F6" w:rsidRDefault="007338F6">
      <w:pPr>
        <w:ind w:firstLine="0"/>
        <w:rPr>
          <w:ins w:id="2300" w:author="Máté Kiss" w:date="2022-03-27T17:35:00Z"/>
        </w:rPr>
        <w:pPrChange w:id="2301" w:author="Máté Kiss" w:date="2022-03-31T18:53:00Z">
          <w:pPr/>
        </w:pPrChange>
      </w:pPr>
      <w:ins w:id="2302" w:author="Máté Kiss" w:date="2022-03-27T17:32:00Z">
        <w:r>
          <w:t>Az összes beviteli m</w:t>
        </w:r>
      </w:ins>
      <w:ins w:id="2303" w:author="Máté Kiss" w:date="2022-03-27T17:33:00Z">
        <w:r>
          <w:t xml:space="preserve">ező ellenőrzése után a jelszó </w:t>
        </w:r>
        <w:proofErr w:type="spellStart"/>
        <w:r>
          <w:t>hash-elése</w:t>
        </w:r>
        <w:proofErr w:type="spellEnd"/>
        <w:r>
          <w:t xml:space="preserve"> következik, majd az adatok rögzítése az adatbázisba.</w:t>
        </w:r>
      </w:ins>
      <w:ins w:id="2304" w:author="Máté Kiss" w:date="2022-03-27T17:34:00Z">
        <w:r w:rsidR="005727A4">
          <w:t xml:space="preserve"> A folyamat sikerességét az URL-ben megjelenő lekérde</w:t>
        </w:r>
      </w:ins>
      <w:ins w:id="2305" w:author="Máté Kiss" w:date="2022-03-27T17:35:00Z">
        <w:r w:rsidR="005727A4">
          <w:t>zés alapján tudjuk ellenőrizni.</w:t>
        </w:r>
      </w:ins>
    </w:p>
    <w:p w14:paraId="32CF1FAF" w14:textId="3E637391" w:rsidR="005727A4" w:rsidRPr="00C96C58" w:rsidRDefault="00AF0749">
      <w:pPr>
        <w:rPr>
          <w:ins w:id="2306" w:author="Máté Kiss" w:date="2022-03-27T16:09:00Z"/>
          <w:rPrChange w:id="2307" w:author="Máté Kiss" w:date="2022-03-27T16:51:00Z">
            <w:rPr>
              <w:ins w:id="2308" w:author="Máté Kiss" w:date="2022-03-27T16:09:00Z"/>
            </w:rPr>
          </w:rPrChange>
        </w:rPr>
        <w:pPrChange w:id="2309" w:author="Máté Kiss" w:date="2022-03-27T16:51:00Z">
          <w:pPr>
            <w:pStyle w:val="Cmsor2"/>
          </w:pPr>
        </w:pPrChange>
      </w:pPr>
      <w:ins w:id="2310" w:author="Máté Kiss" w:date="2022-03-27T17:35:00Z">
        <w:r>
          <w:rPr>
            <w:noProof/>
          </w:rPr>
          <w:drawing>
            <wp:inline distT="0" distB="0" distL="0" distR="0" wp14:anchorId="08556376" wp14:editId="4ED55AEA">
              <wp:extent cx="3676650" cy="276225"/>
              <wp:effectExtent l="0" t="0" r="0" b="9525"/>
              <wp:docPr id="40" name="Kép 4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665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11997D" w14:textId="7C85675D" w:rsidR="00E91A81" w:rsidRDefault="003E1A4B" w:rsidP="003E1A4B">
      <w:pPr>
        <w:pStyle w:val="Cmsor2"/>
        <w:rPr>
          <w:ins w:id="2311" w:author="Máté Kiss" w:date="2022-03-27T16:50:00Z"/>
        </w:rPr>
      </w:pPr>
      <w:bookmarkStart w:id="2312" w:name="_Toc100073700"/>
      <w:ins w:id="2313" w:author="Máté Kiss" w:date="2022-03-27T16:51:00Z">
        <w:r>
          <w:t>Bejelentkezés</w:t>
        </w:r>
      </w:ins>
      <w:bookmarkEnd w:id="2312"/>
    </w:p>
    <w:p w14:paraId="166ED375" w14:textId="77777777" w:rsidR="003E1A4B" w:rsidRDefault="003E1A4B" w:rsidP="003E1A4B">
      <w:pPr>
        <w:rPr>
          <w:ins w:id="2314" w:author="Máté Kiss" w:date="2022-03-27T16:50:00Z"/>
        </w:rPr>
      </w:pPr>
      <w:ins w:id="2315" w:author="Máté Kiss" w:date="2022-03-27T16:50:00Z">
        <w:r>
          <w:t>Bejelentkezés során 3 lehetőséget különböztettem meg. Az egyik, ha nincsenek kitöltve a mezők, a másik kettő pedig, ha téves a jelszó vagy az e-mail cím. Ezeknek az észlelésére az URL-ben lévő lekérdezéseket használtam.</w:t>
        </w:r>
      </w:ins>
    </w:p>
    <w:p w14:paraId="08F93470" w14:textId="77777777" w:rsidR="00336BBA" w:rsidRDefault="003E1A4B">
      <w:pPr>
        <w:keepNext/>
        <w:ind w:left="851" w:firstLine="0"/>
        <w:rPr>
          <w:ins w:id="2316" w:author="Máté Kiss" w:date="2022-03-31T19:13:00Z"/>
        </w:rPr>
        <w:pPrChange w:id="2317" w:author="Máté Kiss" w:date="2022-03-31T19:13:00Z">
          <w:pPr>
            <w:ind w:left="851" w:firstLine="0"/>
          </w:pPr>
        </w:pPrChange>
      </w:pPr>
      <w:ins w:id="2318" w:author="Máté Kiss" w:date="2022-03-27T16:50:00Z">
        <w:r>
          <w:rPr>
            <w:noProof/>
          </w:rPr>
          <w:drawing>
            <wp:inline distT="0" distB="0" distL="0" distR="0" wp14:anchorId="4CD49333" wp14:editId="121FFBB3">
              <wp:extent cx="3133725" cy="247650"/>
              <wp:effectExtent l="0" t="0" r="9525" b="0"/>
              <wp:docPr id="27" name="Kép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3725" cy="247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7007B247" wp14:editId="724F4D18">
              <wp:extent cx="3448050" cy="257175"/>
              <wp:effectExtent l="0" t="0" r="0" b="9525"/>
              <wp:docPr id="28" name="Kép 2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3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48050" cy="257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674D82EF" wp14:editId="23A4F659">
              <wp:extent cx="3124200" cy="228600"/>
              <wp:effectExtent l="0" t="0" r="0" b="0"/>
              <wp:docPr id="29" name="Kép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4200" cy="228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 wp14:anchorId="0A8B80EA" wp14:editId="24DD368D">
              <wp:extent cx="2867025" cy="200025"/>
              <wp:effectExtent l="0" t="0" r="9525" b="9525"/>
              <wp:docPr id="30" name="Kép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7025" cy="200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B2DCFD" w14:textId="1E292E92" w:rsidR="003E1A4B" w:rsidRDefault="00336BBA">
      <w:pPr>
        <w:pStyle w:val="Kpalrs"/>
        <w:rPr>
          <w:ins w:id="2319" w:author="Máté Kiss" w:date="2022-03-27T16:50:00Z"/>
        </w:rPr>
        <w:pPrChange w:id="2320" w:author="Máté Kiss" w:date="2022-03-31T19:13:00Z">
          <w:pPr/>
        </w:pPrChange>
      </w:pPr>
      <w:ins w:id="2321" w:author="Máté Kiss" w:date="2022-03-31T19:13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322" w:name="_Toc99646513"/>
      <w:ins w:id="2323" w:author="Máté Kiss" w:date="2022-03-31T19:13:00Z">
        <w:r>
          <w:rPr>
            <w:noProof/>
          </w:rPr>
          <w:t>21</w:t>
        </w:r>
        <w:r>
          <w:fldChar w:fldCharType="end"/>
        </w:r>
        <w:r>
          <w:t>. ábra: Bejelentkezési hibák</w:t>
        </w:r>
      </w:ins>
      <w:bookmarkEnd w:id="2322"/>
    </w:p>
    <w:p w14:paraId="64025C9D" w14:textId="19A5CE8F" w:rsidR="003E1A4B" w:rsidRDefault="00A508AF" w:rsidP="00A508AF">
      <w:pPr>
        <w:pStyle w:val="Cmsor2"/>
        <w:rPr>
          <w:ins w:id="2324" w:author="Máté Kiss" w:date="2022-03-27T17:38:00Z"/>
        </w:rPr>
      </w:pPr>
      <w:bookmarkStart w:id="2325" w:name="_Toc100073701"/>
      <w:ins w:id="2326" w:author="Máté Kiss" w:date="2022-03-27T17:38:00Z">
        <w:r>
          <w:t>Rendelés</w:t>
        </w:r>
        <w:bookmarkEnd w:id="2325"/>
      </w:ins>
    </w:p>
    <w:p w14:paraId="3152C921" w14:textId="77777777" w:rsidR="00465068" w:rsidRDefault="0091687C" w:rsidP="00743529">
      <w:pPr>
        <w:rPr>
          <w:ins w:id="2327" w:author="Máté Kiss" w:date="2022-03-27T17:55:00Z"/>
        </w:rPr>
      </w:pPr>
      <w:ins w:id="2328" w:author="Máté Kiss" w:date="2022-03-27T17:50:00Z">
        <w:r>
          <w:t>A rendelés alapvető feltétele, hogy a felhasználó b</w:t>
        </w:r>
      </w:ins>
      <w:ins w:id="2329" w:author="Máté Kiss" w:date="2022-03-27T17:51:00Z">
        <w:r>
          <w:t xml:space="preserve">ejelentkezve legyen. A kosár megtekinthető kijelentkezve, de </w:t>
        </w:r>
        <w:r w:rsidR="00E26923">
          <w:t xml:space="preserve">a többi funkció belépést követel. </w:t>
        </w:r>
      </w:ins>
      <w:ins w:id="2330" w:author="Máté Kiss" w:date="2022-03-27T17:52:00Z">
        <w:r w:rsidR="00F977CD">
          <w:t xml:space="preserve">Megpróbálhatja elérni </w:t>
        </w:r>
      </w:ins>
      <w:ins w:id="2331" w:author="Máté Kiss" w:date="2022-03-27T17:53:00Z">
        <w:r w:rsidR="00F977CD">
          <w:t xml:space="preserve">a szükséges weboldalakat, de ezek weboldalak betöltése előtt a PHP </w:t>
        </w:r>
        <w:proofErr w:type="spellStart"/>
        <w:r w:rsidR="00F977CD">
          <w:t>szkript</w:t>
        </w:r>
        <w:proofErr w:type="spellEnd"/>
        <w:r w:rsidR="00F977CD">
          <w:t xml:space="preserve"> ellenőrzi, hogy a felhasználó be van-e jelentkezve. Kijelentkeze</w:t>
        </w:r>
      </w:ins>
      <w:ins w:id="2332" w:author="Máté Kiss" w:date="2022-03-27T17:54:00Z">
        <w:r w:rsidR="00F977CD">
          <w:t>tt állapotban ezek az oldalak visszairányítanak a kezdőlapra.</w:t>
        </w:r>
        <w:r w:rsidR="00EA0E25">
          <w:t xml:space="preserve"> </w:t>
        </w:r>
      </w:ins>
    </w:p>
    <w:p w14:paraId="29595F48" w14:textId="1C48D652" w:rsidR="00EA0E25" w:rsidRDefault="00465068">
      <w:pPr>
        <w:ind w:firstLine="0"/>
        <w:rPr>
          <w:ins w:id="2333" w:author="Máté Kiss" w:date="2022-03-27T17:55:00Z"/>
        </w:rPr>
        <w:pPrChange w:id="2334" w:author="Máté Kiss" w:date="2022-03-27T19:15:00Z">
          <w:pPr/>
        </w:pPrChange>
      </w:pPr>
      <w:ins w:id="2335" w:author="Máté Kiss" w:date="2022-03-27T17:55:00Z">
        <w:r>
          <w:rPr>
            <w:noProof/>
          </w:rPr>
          <w:drawing>
            <wp:inline distT="0" distB="0" distL="0" distR="0" wp14:anchorId="3B7ED8A6" wp14:editId="0C4A1EF7">
              <wp:extent cx="2781300" cy="533400"/>
              <wp:effectExtent l="0" t="0" r="0" b="0"/>
              <wp:docPr id="42" name="Kép 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81300" cy="533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336" w:author="Máté Kiss" w:date="2022-03-27T17:54:00Z">
        <w:r w:rsidR="00EA0E25">
          <w:rPr>
            <w:noProof/>
          </w:rPr>
          <w:drawing>
            <wp:inline distT="0" distB="0" distL="0" distR="0" wp14:anchorId="084D4C4B" wp14:editId="18749424">
              <wp:extent cx="2867025" cy="581025"/>
              <wp:effectExtent l="0" t="0" r="9525" b="9525"/>
              <wp:docPr id="41" name="Kép 41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1" name="Kép 41" descr="A képen szöveg látható&#10;&#10;Automatikusan generált leírás"/>
                      <pic:cNvPicPr/>
                    </pic:nvPicPr>
                    <pic:blipFill>
                      <a:blip r:embed="rId4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67025" cy="581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6C505A2" w14:textId="77777777" w:rsidR="000D40EF" w:rsidRDefault="00F22697">
      <w:pPr>
        <w:ind w:firstLine="0"/>
        <w:rPr>
          <w:ins w:id="2337" w:author="Máté Kiss" w:date="2022-03-27T18:01:00Z"/>
        </w:rPr>
        <w:pPrChange w:id="2338" w:author="Máté Kiss" w:date="2022-03-27T19:15:00Z">
          <w:pPr/>
        </w:pPrChange>
      </w:pPr>
      <w:ins w:id="2339" w:author="Máté Kiss" w:date="2022-03-27T17:56:00Z">
        <w:r>
          <w:t>Egy másik hibalehetőség, ha nem</w:t>
        </w:r>
      </w:ins>
      <w:ins w:id="2340" w:author="Máté Kiss" w:date="2022-03-27T17:57:00Z">
        <w:r>
          <w:t xml:space="preserve"> létező terméket szeretnének a kosárba helyezni, rendelni. </w:t>
        </w:r>
        <w:r w:rsidR="000D40EF">
          <w:t xml:space="preserve">Ezt </w:t>
        </w:r>
      </w:ins>
      <w:ins w:id="2341" w:author="Máté Kiss" w:date="2022-03-27T17:59:00Z">
        <w:r w:rsidR="000D40EF">
          <w:t>például úgy lehet elérni, ha a HTML dokumentumot szerkesztik. Chrome böngészőben például jobb</w:t>
        </w:r>
      </w:ins>
      <w:ins w:id="2342" w:author="Máté Kiss" w:date="2022-03-27T18:00:00Z">
        <w:r w:rsidR="000D40EF">
          <w:t xml:space="preserve"> klikk, vizsgál-</w:t>
        </w:r>
        <w:proofErr w:type="spellStart"/>
        <w:r w:rsidR="000D40EF">
          <w:t>ra</w:t>
        </w:r>
        <w:proofErr w:type="spellEnd"/>
        <w:r w:rsidR="000D40EF">
          <w:t xml:space="preserve"> kattintva. </w:t>
        </w:r>
      </w:ins>
    </w:p>
    <w:p w14:paraId="399252D0" w14:textId="55B2F93B" w:rsidR="000D40EF" w:rsidRDefault="000D40EF" w:rsidP="00743529">
      <w:pPr>
        <w:rPr>
          <w:ins w:id="2343" w:author="Máté Kiss" w:date="2022-03-27T18:01:00Z"/>
        </w:rPr>
      </w:pPr>
      <w:ins w:id="2344" w:author="Máté Kiss" w:date="2022-03-27T18:01:00Z">
        <w:r>
          <w:rPr>
            <w:noProof/>
          </w:rPr>
          <w:drawing>
            <wp:inline distT="0" distB="0" distL="0" distR="0" wp14:anchorId="4E103BDA" wp14:editId="5FD4F7DB">
              <wp:extent cx="1771650" cy="180975"/>
              <wp:effectExtent l="0" t="0" r="0" b="9525"/>
              <wp:docPr id="43" name="Kép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71650" cy="1809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A16487C" w14:textId="202F7E18" w:rsidR="00465068" w:rsidRDefault="000D40EF">
      <w:pPr>
        <w:ind w:firstLine="0"/>
        <w:rPr>
          <w:ins w:id="2345" w:author="Máté Kiss" w:date="2022-03-27T18:01:00Z"/>
        </w:rPr>
        <w:pPrChange w:id="2346" w:author="Máté Kiss" w:date="2022-03-27T19:15:00Z">
          <w:pPr/>
        </w:pPrChange>
      </w:pPr>
      <w:ins w:id="2347" w:author="Máté Kiss" w:date="2022-03-27T18:00:00Z">
        <w:r>
          <w:t xml:space="preserve">Az </w:t>
        </w:r>
      </w:ins>
      <w:ins w:id="2348" w:author="Máté Kiss" w:date="2022-03-27T18:02:00Z">
        <w:r w:rsidR="00546388">
          <w:t>„</w:t>
        </w:r>
      </w:ins>
      <w:proofErr w:type="spellStart"/>
      <w:ins w:id="2349" w:author="Máté Kiss" w:date="2022-03-27T18:00:00Z">
        <w:r w:rsidRPr="0090377E">
          <w:t>onclick</w:t>
        </w:r>
      </w:ins>
      <w:proofErr w:type="spellEnd"/>
      <w:ins w:id="2350" w:author="Máté Kiss" w:date="2022-03-27T18:02:00Z">
        <w:r w:rsidR="00546388">
          <w:t>”</w:t>
        </w:r>
      </w:ins>
      <w:ins w:id="2351" w:author="Máté Kiss" w:date="2022-03-27T18:00:00Z">
        <w:r>
          <w:t xml:space="preserve"> esemény paraméterének módosításával egy olyan termék kerül a kosárba</w:t>
        </w:r>
      </w:ins>
      <w:ins w:id="2352" w:author="Máté Kiss" w:date="2022-03-27T18:01:00Z">
        <w:r>
          <w:t>, ami nem létezik.</w:t>
        </w:r>
      </w:ins>
      <w:ins w:id="2353" w:author="Máté Kiss" w:date="2022-03-27T18:02:00Z">
        <w:r w:rsidR="008C439B">
          <w:t xml:space="preserve"> Ennek megfelelően a kosárban megjelenik ár és név nélkül.</w:t>
        </w:r>
      </w:ins>
    </w:p>
    <w:p w14:paraId="1CB1A2AC" w14:textId="77777777" w:rsidR="00371FDD" w:rsidRDefault="00546388">
      <w:pPr>
        <w:keepNext/>
        <w:ind w:firstLine="0"/>
        <w:rPr>
          <w:ins w:id="2354" w:author="Máté Kiss" w:date="2022-03-31T18:55:00Z"/>
        </w:rPr>
        <w:pPrChange w:id="2355" w:author="Máté Kiss" w:date="2022-03-31T18:55:00Z">
          <w:pPr>
            <w:ind w:firstLine="0"/>
          </w:pPr>
        </w:pPrChange>
      </w:pPr>
      <w:ins w:id="2356" w:author="Máté Kiss" w:date="2022-03-27T18:01:00Z">
        <w:r>
          <w:rPr>
            <w:noProof/>
          </w:rPr>
          <w:lastRenderedPageBreak/>
          <w:drawing>
            <wp:inline distT="0" distB="0" distL="0" distR="0" wp14:anchorId="06933536" wp14:editId="35B6C529">
              <wp:extent cx="5760720" cy="952500"/>
              <wp:effectExtent l="0" t="0" r="0" b="0"/>
              <wp:docPr id="44" name="Kép 4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9525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14A61E4" w14:textId="063051CE" w:rsidR="000D40EF" w:rsidRDefault="00371FDD">
      <w:pPr>
        <w:pStyle w:val="Kpalrs"/>
        <w:rPr>
          <w:ins w:id="2357" w:author="Máté Kiss" w:date="2022-03-27T18:01:00Z"/>
        </w:rPr>
        <w:pPrChange w:id="2358" w:author="Máté Kiss" w:date="2022-03-31T18:55:00Z">
          <w:pPr/>
        </w:pPrChange>
      </w:pPr>
      <w:ins w:id="2359" w:author="Máté Kiss" w:date="2022-03-31T18:55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360" w:name="_Toc99646514"/>
      <w:ins w:id="2361" w:author="Máté Kiss" w:date="2022-03-31T19:13:00Z">
        <w:r w:rsidR="00336BBA">
          <w:rPr>
            <w:noProof/>
          </w:rPr>
          <w:t>22</w:t>
        </w:r>
      </w:ins>
      <w:ins w:id="2362" w:author="Máté Kiss" w:date="2022-03-31T18:55:00Z">
        <w:r>
          <w:fldChar w:fldCharType="end"/>
        </w:r>
        <w:r>
          <w:t>. ábra: Kosár</w:t>
        </w:r>
      </w:ins>
      <w:bookmarkEnd w:id="2360"/>
    </w:p>
    <w:p w14:paraId="4E82BD2D" w14:textId="77777777" w:rsidR="001D79F5" w:rsidRDefault="00C66BBE">
      <w:pPr>
        <w:ind w:firstLine="0"/>
        <w:rPr>
          <w:ins w:id="2363" w:author="Máté Kiss" w:date="2022-03-27T19:09:00Z"/>
        </w:rPr>
        <w:pPrChange w:id="2364" w:author="Máté Kiss" w:date="2022-03-27T19:15:00Z">
          <w:pPr/>
        </w:pPrChange>
      </w:pPr>
      <w:ins w:id="2365" w:author="Máté Kiss" w:date="2022-03-27T18:03:00Z">
        <w:r>
          <w:t xml:space="preserve">Ezután a véglegesítés során is betölti az oldal. A végösszeg kiszámolása </w:t>
        </w:r>
      </w:ins>
      <w:ins w:id="2366" w:author="Máté Kiss" w:date="2022-03-27T18:04:00Z">
        <w:r>
          <w:t xml:space="preserve">során nem okoz </w:t>
        </w:r>
      </w:ins>
      <w:ins w:id="2367" w:author="Máté Kiss" w:date="2022-03-27T18:05:00Z">
        <w:r>
          <w:t xml:space="preserve">gondot, hiszen </w:t>
        </w:r>
      </w:ins>
      <w:ins w:id="2368" w:author="Máté Kiss" w:date="2022-03-27T18:06:00Z">
        <w:r>
          <w:t>soronként egy SQL-lekérdezés segítsé</w:t>
        </w:r>
      </w:ins>
      <w:ins w:id="2369" w:author="Máté Kiss" w:date="2022-03-27T18:07:00Z">
        <w:r>
          <w:t>gével határozza meg az összeget a program, ha nem talál az azonosítóval terméket akkor az összeg nem változik.</w:t>
        </w:r>
      </w:ins>
    </w:p>
    <w:p w14:paraId="479EFF0E" w14:textId="77777777" w:rsidR="00371FDD" w:rsidRDefault="003275FB">
      <w:pPr>
        <w:keepNext/>
        <w:ind w:firstLine="0"/>
        <w:rPr>
          <w:ins w:id="2370" w:author="Máté Kiss" w:date="2022-03-31T18:55:00Z"/>
        </w:rPr>
        <w:pPrChange w:id="2371" w:author="Máté Kiss" w:date="2022-03-31T18:55:00Z">
          <w:pPr>
            <w:ind w:firstLine="0"/>
          </w:pPr>
        </w:pPrChange>
      </w:pPr>
      <w:ins w:id="2372" w:author="Máté Kiss" w:date="2022-03-27T18:08:00Z">
        <w:r>
          <w:rPr>
            <w:noProof/>
          </w:rPr>
          <w:drawing>
            <wp:inline distT="0" distB="0" distL="0" distR="0" wp14:anchorId="22D21FF0" wp14:editId="35D8B4D3">
              <wp:extent cx="5760720" cy="1275715"/>
              <wp:effectExtent l="0" t="0" r="0" b="635"/>
              <wp:docPr id="45" name="Kép 45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5" name="Kép 45" descr="A képen szöveg látható&#10;&#10;Automatikusan generált leírás"/>
                      <pic:cNvPicPr/>
                    </pic:nvPicPr>
                    <pic:blipFill>
                      <a:blip r:embed="rId4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27571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3275FB">
          <w:rPr>
            <w:noProof/>
          </w:rPr>
          <w:t xml:space="preserve"> </w:t>
        </w:r>
        <w:r>
          <w:rPr>
            <w:noProof/>
          </w:rPr>
          <w:drawing>
            <wp:inline distT="0" distB="0" distL="0" distR="0" wp14:anchorId="47ACF3A0" wp14:editId="510B2B5F">
              <wp:extent cx="4905375" cy="2143125"/>
              <wp:effectExtent l="0" t="0" r="9525" b="9525"/>
              <wp:docPr id="46" name="Kép 46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6" name="Kép 46" descr="A képen szöveg látható&#10;&#10;Automatikusan generált leírás"/>
                      <pic:cNvPicPr/>
                    </pic:nvPicPr>
                    <pic:blipFill>
                      <a:blip r:embed="rId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05375" cy="2143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DDC156D" w14:textId="0B0F7287" w:rsidR="003275FB" w:rsidRDefault="00371FDD">
      <w:pPr>
        <w:pStyle w:val="Kpalrs"/>
        <w:rPr>
          <w:ins w:id="2373" w:author="Máté Kiss" w:date="2022-03-27T18:08:00Z"/>
        </w:rPr>
        <w:pPrChange w:id="2374" w:author="Máté Kiss" w:date="2022-03-31T18:55:00Z">
          <w:pPr/>
        </w:pPrChange>
      </w:pPr>
      <w:ins w:id="2375" w:author="Máté Kiss" w:date="2022-03-31T18:55:00Z">
        <w:r>
          <w:fldChar w:fldCharType="begin"/>
        </w:r>
        <w:r>
          <w:instrText xml:space="preserve"> SEQ ábra \* ARABIC </w:instrText>
        </w:r>
      </w:ins>
      <w:r>
        <w:fldChar w:fldCharType="separate"/>
      </w:r>
      <w:bookmarkStart w:id="2376" w:name="_Toc99646515"/>
      <w:ins w:id="2377" w:author="Máté Kiss" w:date="2022-03-31T19:13:00Z">
        <w:r w:rsidR="00336BBA">
          <w:rPr>
            <w:noProof/>
          </w:rPr>
          <w:t>23</w:t>
        </w:r>
      </w:ins>
      <w:ins w:id="2378" w:author="Máté Kiss" w:date="2022-03-31T18:55:00Z">
        <w:r>
          <w:fldChar w:fldCharType="end"/>
        </w:r>
        <w:r>
          <w:t>. ábra: Rendelés véglegesítése</w:t>
        </w:r>
      </w:ins>
      <w:bookmarkEnd w:id="2376"/>
    </w:p>
    <w:p w14:paraId="103EBE8A" w14:textId="0FA07FAB" w:rsidR="003275FB" w:rsidRDefault="00D12B2A">
      <w:pPr>
        <w:ind w:firstLine="0"/>
        <w:rPr>
          <w:ins w:id="2379" w:author="Máté Kiss" w:date="2022-03-27T18:08:00Z"/>
        </w:rPr>
        <w:pPrChange w:id="2380" w:author="Máté Kiss" w:date="2022-03-27T19:15:00Z">
          <w:pPr/>
        </w:pPrChange>
      </w:pPr>
      <w:ins w:id="2381" w:author="Máté Kiss" w:date="2022-03-27T18:08:00Z">
        <w:r>
          <w:t>Véglegesítésre kattintva a rendelés sikeres</w:t>
        </w:r>
      </w:ins>
      <w:ins w:id="2382" w:author="Máté Kiss" w:date="2022-03-27T18:09:00Z">
        <w:r w:rsidR="00F8161C">
          <w:t>. Ellenőr</w:t>
        </w:r>
      </w:ins>
      <w:ins w:id="2383" w:author="Máté Kiss" w:date="2022-03-27T18:10:00Z">
        <w:r w:rsidR="00F8161C">
          <w:t>zésképp a fiók, rendeléseim menüpontban megtekinthető a rendelés.</w:t>
        </w:r>
      </w:ins>
      <w:ins w:id="2384" w:author="Máté Kiss" w:date="2022-03-27T18:11:00Z">
        <w:r w:rsidR="00F8161C">
          <w:t xml:space="preserve"> Mivel az adatbázisban nem létezik termék az adott azonosítóval ezért </w:t>
        </w:r>
      </w:ins>
      <w:ins w:id="2385" w:author="Máté Kiss" w:date="2022-03-27T18:12:00Z">
        <w:r w:rsidR="00F8161C">
          <w:t>a tétel nem is kerül rögzítésre.</w:t>
        </w:r>
      </w:ins>
    </w:p>
    <w:p w14:paraId="2BD45284" w14:textId="1D457DA1" w:rsidR="00D12B2A" w:rsidRDefault="00D12B2A" w:rsidP="00743529">
      <w:pPr>
        <w:rPr>
          <w:ins w:id="2386" w:author="Máté Kiss" w:date="2022-03-27T18:09:00Z"/>
          <w:noProof/>
        </w:rPr>
      </w:pPr>
      <w:ins w:id="2387" w:author="Máté Kiss" w:date="2022-03-27T18:09:00Z">
        <w:r>
          <w:rPr>
            <w:noProof/>
          </w:rPr>
          <w:drawing>
            <wp:inline distT="0" distB="0" distL="0" distR="0" wp14:anchorId="1DF33771" wp14:editId="16A2B2BC">
              <wp:extent cx="3095625" cy="266700"/>
              <wp:effectExtent l="0" t="0" r="9525" b="0"/>
              <wp:docPr id="47" name="Kép 4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95625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A51F64" w:rsidRPr="00A51F64">
          <w:rPr>
            <w:noProof/>
          </w:rPr>
          <w:t xml:space="preserve"> </w:t>
        </w:r>
        <w:r w:rsidR="00A51F64">
          <w:rPr>
            <w:noProof/>
          </w:rPr>
          <w:drawing>
            <wp:inline distT="0" distB="0" distL="0" distR="0" wp14:anchorId="632829EA" wp14:editId="0A6585F5">
              <wp:extent cx="5760720" cy="367665"/>
              <wp:effectExtent l="0" t="0" r="0" b="0"/>
              <wp:docPr id="50" name="Kép 5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4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676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388" w:author="Máté Kiss" w:date="2022-03-27T18:10:00Z">
        <w:r w:rsidR="00F8161C" w:rsidRPr="00F8161C">
          <w:rPr>
            <w:noProof/>
          </w:rPr>
          <w:t xml:space="preserve"> </w:t>
        </w:r>
        <w:r w:rsidR="00F8161C">
          <w:rPr>
            <w:noProof/>
          </w:rPr>
          <w:drawing>
            <wp:inline distT="0" distB="0" distL="0" distR="0" wp14:anchorId="787DAEEB" wp14:editId="01ED4C1F">
              <wp:extent cx="5760720" cy="809625"/>
              <wp:effectExtent l="0" t="0" r="0" b="9525"/>
              <wp:docPr id="51" name="Kép 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8096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0BACB97" w14:textId="3675FB7E" w:rsidR="00A51F64" w:rsidRDefault="00696AD4" w:rsidP="00696AD4">
      <w:pPr>
        <w:pStyle w:val="Cmsor2"/>
        <w:rPr>
          <w:ins w:id="2389" w:author="Máté Kiss" w:date="2022-03-27T18:24:00Z"/>
        </w:rPr>
      </w:pPr>
      <w:bookmarkStart w:id="2390" w:name="_Toc100073702"/>
      <w:ins w:id="2391" w:author="Máté Kiss" w:date="2022-03-27T18:20:00Z">
        <w:r>
          <w:t>Fió</w:t>
        </w:r>
      </w:ins>
      <w:ins w:id="2392" w:author="Máté Kiss" w:date="2022-03-27T18:21:00Z">
        <w:r>
          <w:t>k</w:t>
        </w:r>
        <w:r w:rsidR="008F0E82">
          <w:t xml:space="preserve"> </w:t>
        </w:r>
        <w:r>
          <w:t>kezelés</w:t>
        </w:r>
        <w:r w:rsidR="008F0E82">
          <w:t>e</w:t>
        </w:r>
      </w:ins>
      <w:bookmarkEnd w:id="2390"/>
    </w:p>
    <w:p w14:paraId="673DE19E" w14:textId="37433306" w:rsidR="0055482E" w:rsidRPr="0055482E" w:rsidRDefault="0055482E">
      <w:pPr>
        <w:pStyle w:val="Cmsor3"/>
        <w:rPr>
          <w:ins w:id="2393" w:author="Máté Kiss" w:date="2022-03-27T18:22:00Z"/>
          <w:rPrChange w:id="2394" w:author="Máté Kiss" w:date="2022-03-27T18:24:00Z">
            <w:rPr>
              <w:ins w:id="2395" w:author="Máté Kiss" w:date="2022-03-27T18:22:00Z"/>
            </w:rPr>
          </w:rPrChange>
        </w:rPr>
        <w:pPrChange w:id="2396" w:author="Máté Kiss" w:date="2022-03-27T18:24:00Z">
          <w:pPr>
            <w:pStyle w:val="Cmsor2"/>
          </w:pPr>
        </w:pPrChange>
      </w:pPr>
      <w:bookmarkStart w:id="2397" w:name="_Toc100073703"/>
      <w:ins w:id="2398" w:author="Máté Kiss" w:date="2022-03-27T18:24:00Z">
        <w:r>
          <w:t>Saját adatok</w:t>
        </w:r>
      </w:ins>
      <w:bookmarkEnd w:id="2397"/>
    </w:p>
    <w:p w14:paraId="4376BBFA" w14:textId="696FCFB0" w:rsidR="00477553" w:rsidRDefault="00477553" w:rsidP="00477553">
      <w:pPr>
        <w:rPr>
          <w:ins w:id="2399" w:author="Máté Kiss" w:date="2022-03-27T18:26:00Z"/>
        </w:rPr>
      </w:pPr>
      <w:ins w:id="2400" w:author="Máté Kiss" w:date="2022-03-27T18:22:00Z">
        <w:r>
          <w:t>Sikeres regisztráció után</w:t>
        </w:r>
      </w:ins>
      <w:ins w:id="2401" w:author="Máté Kiss" w:date="2022-03-27T18:23:00Z">
        <w:r>
          <w:t xml:space="preserve"> megváltoztathatja a felhasználó </w:t>
        </w:r>
        <w:r w:rsidR="00C97376">
          <w:t xml:space="preserve">az adatait. </w:t>
        </w:r>
        <w:r w:rsidR="0055482E">
          <w:t xml:space="preserve">Fontos, hogy </w:t>
        </w:r>
      </w:ins>
      <w:ins w:id="2402" w:author="Máté Kiss" w:date="2022-03-27T18:24:00Z">
        <w:r w:rsidR="0055482E">
          <w:t>a regisztráció során itt is ellenőrizzük a bevitt adatok helyességét</w:t>
        </w:r>
      </w:ins>
      <w:ins w:id="2403" w:author="Máté Kiss" w:date="2022-03-27T18:25:00Z">
        <w:r w:rsidR="0055482E">
          <w:t xml:space="preserve">. Ezek alapján </w:t>
        </w:r>
      </w:ins>
      <w:ins w:id="2404" w:author="Máté Kiss" w:date="2022-03-27T18:26:00Z">
        <w:r w:rsidR="0055482E">
          <w:t xml:space="preserve">az e-mail cím és </w:t>
        </w:r>
        <w:r w:rsidR="0055482E">
          <w:lastRenderedPageBreak/>
          <w:t>a telefonszám formai követelményeit érdemes ellenőrizni.</w:t>
        </w:r>
      </w:ins>
      <w:ins w:id="2405" w:author="Máté Kiss" w:date="2022-03-27T18:27:00Z">
        <w:r w:rsidR="005926D7">
          <w:t xml:space="preserve"> Ezeket a PHP </w:t>
        </w:r>
        <w:proofErr w:type="spellStart"/>
        <w:r w:rsidR="005926D7">
          <w:t>szkript</w:t>
        </w:r>
        <w:proofErr w:type="spellEnd"/>
        <w:r w:rsidR="005926D7">
          <w:t xml:space="preserve"> ugyanolyan módon ellenőrzi, mint</w:t>
        </w:r>
      </w:ins>
      <w:ins w:id="2406" w:author="Máté Kiss" w:date="2022-03-27T18:28:00Z">
        <w:r w:rsidR="005926D7">
          <w:t xml:space="preserve"> ahogyan</w:t>
        </w:r>
      </w:ins>
      <w:ins w:id="2407" w:author="Máté Kiss" w:date="2022-03-27T18:27:00Z">
        <w:r w:rsidR="005926D7">
          <w:t xml:space="preserve"> az </w:t>
        </w:r>
      </w:ins>
      <w:ins w:id="2408" w:author="Máté Kiss" w:date="2022-03-27T18:28:00Z">
        <w:r w:rsidR="005926D7">
          <w:t>említett regisztráció során végzi.</w:t>
        </w:r>
      </w:ins>
    </w:p>
    <w:p w14:paraId="4AAB9C43" w14:textId="384BFD79" w:rsidR="0055482E" w:rsidRDefault="0055482E">
      <w:pPr>
        <w:ind w:left="851" w:firstLine="0"/>
        <w:rPr>
          <w:ins w:id="2409" w:author="Máté Kiss" w:date="2022-03-27T18:27:00Z"/>
          <w:noProof/>
        </w:rPr>
        <w:pPrChange w:id="2410" w:author="Máté Kiss" w:date="2022-03-29T22:04:00Z">
          <w:pPr/>
        </w:pPrChange>
      </w:pPr>
      <w:ins w:id="2411" w:author="Máté Kiss" w:date="2022-03-27T18:26:00Z">
        <w:r>
          <w:rPr>
            <w:noProof/>
          </w:rPr>
          <w:drawing>
            <wp:inline distT="0" distB="0" distL="0" distR="0" wp14:anchorId="6FECBBB1" wp14:editId="67E959C7">
              <wp:extent cx="4629150" cy="1752600"/>
              <wp:effectExtent l="0" t="0" r="0" b="0"/>
              <wp:docPr id="52" name="Kép 52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2" name="Kép 52" descr="A képen szöveg látható&#10;&#10;Automatikusan generált leírás"/>
                      <pic:cNvPicPr/>
                    </pic:nvPicPr>
                    <pic:blipFill>
                      <a:blip r:embed="rId5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29150" cy="1752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412" w:author="Máté Kiss" w:date="2022-03-27T18:27:00Z">
        <w:r w:rsidR="00EB43CD" w:rsidRPr="00EB43CD">
          <w:rPr>
            <w:noProof/>
          </w:rPr>
          <w:t xml:space="preserve"> </w:t>
        </w:r>
        <w:r w:rsidR="00EB43CD">
          <w:rPr>
            <w:noProof/>
          </w:rPr>
          <w:drawing>
            <wp:inline distT="0" distB="0" distL="0" distR="0" wp14:anchorId="4F8D0A51" wp14:editId="70D19227">
              <wp:extent cx="3114675" cy="352425"/>
              <wp:effectExtent l="0" t="0" r="9525" b="9525"/>
              <wp:docPr id="53" name="Kép 5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14675" cy="352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EB43CD" w:rsidRPr="00EB43CD">
          <w:rPr>
            <w:noProof/>
          </w:rPr>
          <w:t xml:space="preserve"> </w:t>
        </w:r>
        <w:r w:rsidR="00EB43CD">
          <w:rPr>
            <w:noProof/>
          </w:rPr>
          <w:drawing>
            <wp:inline distT="0" distB="0" distL="0" distR="0" wp14:anchorId="4B66895E" wp14:editId="37B0BF67">
              <wp:extent cx="3362325" cy="266700"/>
              <wp:effectExtent l="0" t="0" r="9525" b="0"/>
              <wp:docPr id="54" name="Kép 5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62325" cy="2667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5EE07D" w14:textId="114A9278" w:rsidR="0055482E" w:rsidRDefault="00412DF9" w:rsidP="00412DF9">
      <w:pPr>
        <w:pStyle w:val="Cmsor3"/>
        <w:rPr>
          <w:ins w:id="2413" w:author="Máté Kiss" w:date="2022-03-27T18:28:00Z"/>
        </w:rPr>
      </w:pPr>
      <w:bookmarkStart w:id="2414" w:name="_Toc100073704"/>
      <w:ins w:id="2415" w:author="Máté Kiss" w:date="2022-03-27T18:28:00Z">
        <w:r>
          <w:t>Jelszó változtatás</w:t>
        </w:r>
        <w:bookmarkEnd w:id="2414"/>
      </w:ins>
    </w:p>
    <w:p w14:paraId="74E1BDC9" w14:textId="00D14FA9" w:rsidR="00412DF9" w:rsidRDefault="00412DF9" w:rsidP="00412DF9">
      <w:pPr>
        <w:rPr>
          <w:ins w:id="2416" w:author="Máté Kiss" w:date="2022-03-27T18:44:00Z"/>
        </w:rPr>
      </w:pPr>
      <w:ins w:id="2417" w:author="Máté Kiss" w:date="2022-03-27T18:29:00Z">
        <w:r>
          <w:t>Jelszavak váltása során meg kell adni a jelenlegi jelszót, maj</w:t>
        </w:r>
      </w:ins>
      <w:ins w:id="2418" w:author="Máté Kiss" w:date="2022-03-27T18:30:00Z">
        <w:r>
          <w:t xml:space="preserve">d az új jelszót kétszer. Ennek az ellenőrzését a PHP </w:t>
        </w:r>
        <w:proofErr w:type="spellStart"/>
        <w:r>
          <w:t>szkript</w:t>
        </w:r>
        <w:proofErr w:type="spellEnd"/>
        <w:r>
          <w:t xml:space="preserve"> végzi el.</w:t>
        </w:r>
      </w:ins>
      <w:ins w:id="2419" w:author="Máté Kiss" w:date="2022-03-27T18:40:00Z">
        <w:r w:rsidR="001A553F">
          <w:t xml:space="preserve"> Megpró</w:t>
        </w:r>
      </w:ins>
      <w:ins w:id="2420" w:author="Máté Kiss" w:date="2022-03-27T18:41:00Z">
        <w:r w:rsidR="001A553F">
          <w:t>bálható a jelszó változtatása csak a régi jelszó megadásával és a többi mező üresen hagy</w:t>
        </w:r>
      </w:ins>
      <w:ins w:id="2421" w:author="Máté Kiss" w:date="2022-03-27T18:42:00Z">
        <w:r w:rsidR="001A553F">
          <w:t>ásával, hisz ebben az esetben az új jelszavak megegyeznek.</w:t>
        </w:r>
      </w:ins>
    </w:p>
    <w:p w14:paraId="78E9B7EB" w14:textId="2440F264" w:rsidR="0024319D" w:rsidRDefault="0024319D" w:rsidP="00412DF9">
      <w:pPr>
        <w:rPr>
          <w:ins w:id="2422" w:author="Máté Kiss" w:date="2022-03-27T18:42:00Z"/>
        </w:rPr>
      </w:pPr>
      <w:ins w:id="2423" w:author="Máté Kiss" w:date="2022-03-27T18:44:00Z">
        <w:r>
          <w:t xml:space="preserve">(A példában használt </w:t>
        </w:r>
      </w:ins>
      <w:ins w:id="2424" w:author="Máté Kiss" w:date="2022-03-27T18:45:00Z">
        <w:r>
          <w:t xml:space="preserve">input mezők típusa </w:t>
        </w:r>
        <w:r w:rsidR="00DE0FC3">
          <w:t>„</w:t>
        </w:r>
        <w:r>
          <w:t>text</w:t>
        </w:r>
        <w:r w:rsidR="00DE0FC3">
          <w:t>”</w:t>
        </w:r>
        <w:r>
          <w:t xml:space="preserve"> az olvashatóság miatt és a jelszó „test”</w:t>
        </w:r>
      </w:ins>
      <w:ins w:id="2425" w:author="Máté Kiss" w:date="2022-03-27T18:44:00Z">
        <w:r>
          <w:t>)</w:t>
        </w:r>
      </w:ins>
    </w:p>
    <w:p w14:paraId="27952242" w14:textId="14FD967B" w:rsidR="001A553F" w:rsidRDefault="0024319D">
      <w:pPr>
        <w:ind w:left="851" w:firstLine="0"/>
        <w:rPr>
          <w:ins w:id="2426" w:author="Máté Kiss" w:date="2022-03-27T18:42:00Z"/>
          <w:noProof/>
        </w:rPr>
        <w:pPrChange w:id="2427" w:author="Máté Kiss" w:date="2022-03-29T22:04:00Z">
          <w:pPr/>
        </w:pPrChange>
      </w:pPr>
      <w:ins w:id="2428" w:author="Máté Kiss" w:date="2022-03-27T18:44:00Z">
        <w:r>
          <w:rPr>
            <w:noProof/>
          </w:rPr>
          <w:drawing>
            <wp:inline distT="0" distB="0" distL="0" distR="0" wp14:anchorId="5F82B91C" wp14:editId="35044B80">
              <wp:extent cx="3086100" cy="1133475"/>
              <wp:effectExtent l="0" t="0" r="0" b="9525"/>
              <wp:docPr id="57" name="Kép 5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86100" cy="1133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2429" w:author="Máté Kiss" w:date="2022-03-27T18:42:00Z">
        <w:r w:rsidR="001A553F" w:rsidRPr="001A553F">
          <w:rPr>
            <w:noProof/>
          </w:rPr>
          <w:t xml:space="preserve"> </w:t>
        </w:r>
        <w:r w:rsidR="001A553F">
          <w:rPr>
            <w:noProof/>
          </w:rPr>
          <w:drawing>
            <wp:inline distT="0" distB="0" distL="0" distR="0" wp14:anchorId="7A42E58A" wp14:editId="736CD66A">
              <wp:extent cx="3305175" cy="238125"/>
              <wp:effectExtent l="0" t="0" r="9525" b="9525"/>
              <wp:docPr id="56" name="Kép 5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05175" cy="238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8BFB7BA" w14:textId="1FD8932D" w:rsidR="00604693" w:rsidRDefault="00604693">
      <w:pPr>
        <w:ind w:firstLine="0"/>
        <w:rPr>
          <w:ins w:id="2430" w:author="Máté Kiss" w:date="2022-03-27T18:43:00Z"/>
          <w:noProof/>
        </w:rPr>
        <w:pPrChange w:id="2431" w:author="Máté Kiss" w:date="2022-03-27T19:15:00Z">
          <w:pPr/>
        </w:pPrChange>
      </w:pPr>
      <w:ins w:id="2432" w:author="Máté Kiss" w:date="2022-03-27T18:42:00Z">
        <w:r>
          <w:rPr>
            <w:noProof/>
          </w:rPr>
          <w:t xml:space="preserve">Ebben az esetben az üres mezők hibával talakozunk. </w:t>
        </w:r>
      </w:ins>
      <w:ins w:id="2433" w:author="Máté Kiss" w:date="2022-03-27T18:43:00Z">
        <w:r w:rsidR="009A7EB8">
          <w:rPr>
            <w:noProof/>
          </w:rPr>
          <w:t>Rossz vagy eltérő jelszavak esetén szintúgy észleli a program a hibát és nem változtat semmit.</w:t>
        </w:r>
      </w:ins>
    </w:p>
    <w:p w14:paraId="5292DF44" w14:textId="4B8AF074" w:rsidR="0024319D" w:rsidRDefault="00DA1F3B">
      <w:pPr>
        <w:ind w:left="851" w:firstLine="0"/>
        <w:rPr>
          <w:ins w:id="2434" w:author="Máté Kiss" w:date="2022-03-27T18:47:00Z"/>
          <w:noProof/>
        </w:rPr>
        <w:pPrChange w:id="2435" w:author="Máté Kiss" w:date="2022-03-29T22:04:00Z">
          <w:pPr/>
        </w:pPrChange>
      </w:pPr>
      <w:ins w:id="2436" w:author="Máté Kiss" w:date="2022-03-27T18:47:00Z">
        <w:r>
          <w:rPr>
            <w:noProof/>
          </w:rPr>
          <w:drawing>
            <wp:inline distT="0" distB="0" distL="0" distR="0" wp14:anchorId="552870E8" wp14:editId="0B804CA0">
              <wp:extent cx="3105150" cy="1095375"/>
              <wp:effectExtent l="0" t="0" r="0" b="9525"/>
              <wp:docPr id="58" name="Kép 5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05150" cy="1095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A1F3B">
          <w:rPr>
            <w:noProof/>
          </w:rPr>
          <w:t xml:space="preserve"> </w:t>
        </w:r>
        <w:r>
          <w:rPr>
            <w:noProof/>
          </w:rPr>
          <w:drawing>
            <wp:inline distT="0" distB="0" distL="0" distR="0" wp14:anchorId="068FE84F" wp14:editId="59CFCE94">
              <wp:extent cx="3286125" cy="247650"/>
              <wp:effectExtent l="0" t="0" r="9525" b="0"/>
              <wp:docPr id="59" name="Kép 5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86125" cy="247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34060E" w14:textId="0B127C60" w:rsidR="00EB7C0E" w:rsidRDefault="00DA1F3B">
      <w:pPr>
        <w:ind w:firstLine="0"/>
        <w:rPr>
          <w:ins w:id="2437" w:author="Máté Kiss" w:date="2022-03-27T19:01:00Z"/>
          <w:noProof/>
        </w:rPr>
        <w:pPrChange w:id="2438" w:author="Máté Kiss" w:date="2022-03-27T19:15:00Z">
          <w:pPr/>
        </w:pPrChange>
      </w:pPr>
      <w:ins w:id="2439" w:author="Máté Kiss" w:date="2022-03-27T18:47:00Z">
        <w:r>
          <w:rPr>
            <w:noProof/>
          </w:rPr>
          <w:lastRenderedPageBreak/>
          <w:drawing>
            <wp:inline distT="0" distB="0" distL="0" distR="0" wp14:anchorId="11B97BA1" wp14:editId="13C889DC">
              <wp:extent cx="3124200" cy="1104900"/>
              <wp:effectExtent l="0" t="0" r="0" b="0"/>
              <wp:docPr id="60" name="Kép 6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24200" cy="1104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DA1F3B">
          <w:rPr>
            <w:noProof/>
          </w:rPr>
          <w:t xml:space="preserve"> </w:t>
        </w:r>
        <w:r>
          <w:rPr>
            <w:noProof/>
          </w:rPr>
          <w:drawing>
            <wp:inline distT="0" distB="0" distL="0" distR="0" wp14:anchorId="20A36B05" wp14:editId="384D73B6">
              <wp:extent cx="3514725" cy="219075"/>
              <wp:effectExtent l="0" t="0" r="9525" b="9525"/>
              <wp:docPr id="61" name="Kép 6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5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14725" cy="2190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3A3275" w14:textId="2AE7AD57" w:rsidR="00852C84" w:rsidRDefault="00D90E10" w:rsidP="00D90E10">
      <w:pPr>
        <w:pStyle w:val="Cmsor1"/>
        <w:rPr>
          <w:ins w:id="2440" w:author="Máté Kiss" w:date="2022-03-27T19:17:00Z"/>
          <w:noProof/>
        </w:rPr>
      </w:pPr>
      <w:bookmarkStart w:id="2441" w:name="_Toc100073705"/>
      <w:ins w:id="2442" w:author="Máté Kiss" w:date="2022-03-27T19:16:00Z">
        <w:r>
          <w:rPr>
            <w:noProof/>
          </w:rPr>
          <w:t>Továbbfejlesztési lehetőségek</w:t>
        </w:r>
      </w:ins>
      <w:bookmarkEnd w:id="2441"/>
    </w:p>
    <w:p w14:paraId="0F9D75CB" w14:textId="23336CD0" w:rsidR="00F26952" w:rsidRDefault="00562CE7" w:rsidP="00F26952">
      <w:pPr>
        <w:rPr>
          <w:ins w:id="2443" w:author="Máté Kiss" w:date="2022-03-29T20:18:00Z"/>
        </w:rPr>
      </w:pPr>
      <w:ins w:id="2444" w:author="Máté Kiss" w:date="2022-03-29T20:14:00Z">
        <w:r>
          <w:t xml:space="preserve">Ebben a fejezetben </w:t>
        </w:r>
      </w:ins>
      <w:ins w:id="2445" w:author="Máté Kiss" w:date="2022-03-29T20:15:00Z">
        <w:r>
          <w:t>arról a lehetőségekről szeretnék pár szót ejteni, amelyekre az idő végessége miatt nem tudtam</w:t>
        </w:r>
      </w:ins>
      <w:ins w:id="2446" w:author="Máté Kiss" w:date="2022-03-29T20:16:00Z">
        <w:r>
          <w:t>,</w:t>
        </w:r>
      </w:ins>
      <w:ins w:id="2447" w:author="Máté Kiss" w:date="2022-03-29T20:17:00Z">
        <w:r>
          <w:t xml:space="preserve"> vagy a jelenleg rendelkezésre álló eszközökkel nem tudtam, de a jövőben érdemes megvalósítani.</w:t>
        </w:r>
      </w:ins>
    </w:p>
    <w:p w14:paraId="06E23591" w14:textId="44C662C5" w:rsidR="007E469C" w:rsidRDefault="007E469C" w:rsidP="007E469C">
      <w:pPr>
        <w:pStyle w:val="Cmsor2"/>
        <w:rPr>
          <w:ins w:id="2448" w:author="Máté Kiss" w:date="2022-03-29T20:18:00Z"/>
        </w:rPr>
      </w:pPr>
      <w:bookmarkStart w:id="2449" w:name="_Toc100073706"/>
      <w:ins w:id="2450" w:author="Máté Kiss" w:date="2022-03-29T20:18:00Z">
        <w:r>
          <w:t>CSS</w:t>
        </w:r>
        <w:bookmarkEnd w:id="2449"/>
      </w:ins>
    </w:p>
    <w:p w14:paraId="09C803E6" w14:textId="2AB7B414" w:rsidR="007E469C" w:rsidRDefault="007E469C" w:rsidP="007E469C">
      <w:pPr>
        <w:rPr>
          <w:ins w:id="2451" w:author="Máté Kiss" w:date="2022-03-29T20:25:00Z"/>
        </w:rPr>
      </w:pPr>
      <w:ins w:id="2452" w:author="Máté Kiss" w:date="2022-03-29T20:21:00Z">
        <w:r>
          <w:t xml:space="preserve">A weboldal </w:t>
        </w:r>
      </w:ins>
      <w:ins w:id="2453" w:author="Máté Kiss" w:date="2022-03-29T20:22:00Z">
        <w:r>
          <w:t>jelenlegi grafikai dizájnjával nem teljes</w:t>
        </w:r>
      </w:ins>
      <w:ins w:id="2454" w:author="Máté Kiss" w:date="2022-03-29T20:23:00Z">
        <w:r>
          <w:t xml:space="preserve">en veszi figyelembe </w:t>
        </w:r>
        <w:r w:rsidR="008340A2">
          <w:t>az olyan eszközöket</w:t>
        </w:r>
      </w:ins>
      <w:ins w:id="2455" w:author="Máté Kiss" w:date="2022-03-29T20:25:00Z">
        <w:r w:rsidR="008340A2">
          <w:t>,</w:t>
        </w:r>
      </w:ins>
      <w:ins w:id="2456" w:author="Máté Kiss" w:date="2022-03-29T20:23:00Z">
        <w:r w:rsidR="008340A2">
          <w:t xml:space="preserve"> amelyek nem rendelkeznek elég nagy kijelzővel, ezért ebben az esetben néhány elem </w:t>
        </w:r>
      </w:ins>
      <w:ins w:id="2457" w:author="Máté Kiss" w:date="2022-03-29T20:24:00Z">
        <w:r w:rsidR="008340A2">
          <w:t xml:space="preserve">csak az oldal vízszintes görgetésével érhető el. Ennek megoldására lehetne használni a </w:t>
        </w:r>
        <w:proofErr w:type="spellStart"/>
        <w:r w:rsidR="008340A2">
          <w:t>media</w:t>
        </w:r>
        <w:proofErr w:type="spellEnd"/>
        <w:r w:rsidR="008340A2">
          <w:t xml:space="preserve"> </w:t>
        </w:r>
        <w:proofErr w:type="spellStart"/>
        <w:r w:rsidR="008340A2">
          <w:t>q</w:t>
        </w:r>
      </w:ins>
      <w:ins w:id="2458" w:author="Máté Kiss" w:date="2022-03-29T20:25:00Z">
        <w:r w:rsidR="008340A2">
          <w:t>uery</w:t>
        </w:r>
        <w:proofErr w:type="spellEnd"/>
        <w:r w:rsidR="008340A2">
          <w:t>-ket számos kijelző méretét figyelembe véve és külön-külön optimalizálni.</w:t>
        </w:r>
      </w:ins>
    </w:p>
    <w:p w14:paraId="07FC9302" w14:textId="47F1E35C" w:rsidR="008340A2" w:rsidRPr="008340A2" w:rsidRDefault="008340A2">
      <w:pPr>
        <w:pStyle w:val="Cmsor2"/>
        <w:rPr>
          <w:ins w:id="2459" w:author="Máté Kiss" w:date="2022-03-29T20:25:00Z"/>
        </w:rPr>
      </w:pPr>
      <w:bookmarkStart w:id="2460" w:name="_Toc100073707"/>
      <w:ins w:id="2461" w:author="Máté Kiss" w:date="2022-03-29T20:26:00Z">
        <w:r>
          <w:t>Regisztráció</w:t>
        </w:r>
      </w:ins>
      <w:bookmarkEnd w:id="2460"/>
    </w:p>
    <w:p w14:paraId="796E02EC" w14:textId="15111F0B" w:rsidR="008340A2" w:rsidRDefault="008340A2" w:rsidP="008340A2">
      <w:pPr>
        <w:rPr>
          <w:ins w:id="2462" w:author="Máté Kiss" w:date="2022-03-29T20:29:00Z"/>
        </w:rPr>
      </w:pPr>
      <w:ins w:id="2463" w:author="Máté Kiss" w:date="2022-03-29T20:26:00Z">
        <w:r>
          <w:t xml:space="preserve">A regisztrációs űrlap gördülékenyebbé </w:t>
        </w:r>
      </w:ins>
      <w:ins w:id="2464" w:author="Máté Kiss" w:date="2022-03-29T20:27:00Z">
        <w:r>
          <w:t xml:space="preserve">tételét is megszerettem volna valósítani JavaScript, mind PHP segítségével. </w:t>
        </w:r>
      </w:ins>
      <w:ins w:id="2465" w:author="Máté Kiss" w:date="2022-03-29T20:28:00Z">
        <w:r>
          <w:t>Az egyik lehetőség, hogy futás közben jel</w:t>
        </w:r>
        <w:r w:rsidR="0090724B">
          <w:t xml:space="preserve">ezné az oldal a hibás bevitelt, például a telefonszám vagy az e-mail cím során. </w:t>
        </w:r>
      </w:ins>
      <w:ins w:id="2466" w:author="Máté Kiss" w:date="2022-03-29T20:29:00Z">
        <w:r w:rsidR="00EF274C">
          <w:t>Egy másik hasznos funkció, ha sikertelen próbálkozás után az oldal visszatöltené a megfelelő beviteli mezők értékeit.</w:t>
        </w:r>
      </w:ins>
    </w:p>
    <w:p w14:paraId="73AE3071" w14:textId="1D9327A9" w:rsidR="007457FC" w:rsidRDefault="00831C9B" w:rsidP="007457FC">
      <w:pPr>
        <w:pStyle w:val="Cmsor2"/>
        <w:rPr>
          <w:ins w:id="2467" w:author="Máté Kiss" w:date="2022-03-29T20:31:00Z"/>
        </w:rPr>
      </w:pPr>
      <w:bookmarkStart w:id="2468" w:name="_Toc100073708"/>
      <w:ins w:id="2469" w:author="Máté Kiss" w:date="2022-03-29T20:31:00Z">
        <w:r>
          <w:t>Kosár</w:t>
        </w:r>
        <w:bookmarkEnd w:id="2468"/>
      </w:ins>
    </w:p>
    <w:p w14:paraId="31653B16" w14:textId="5A0D97B0" w:rsidR="00831C9B" w:rsidRDefault="00831C9B" w:rsidP="00831C9B">
      <w:pPr>
        <w:rPr>
          <w:ins w:id="2470" w:author="Máté Kiss" w:date="2022-03-29T20:36:00Z"/>
        </w:rPr>
      </w:pPr>
      <w:ins w:id="2471" w:author="Máté Kiss" w:date="2022-03-29T20:31:00Z">
        <w:r>
          <w:t>A termékek kosárba helyezése során jelenleg nincs lehetőség egyszerre több</w:t>
        </w:r>
      </w:ins>
      <w:ins w:id="2472" w:author="Máté Kiss" w:date="2022-03-29T20:32:00Z">
        <w:r>
          <w:t xml:space="preserve"> darab megadására. Nagy tételű rendelés esetén </w:t>
        </w:r>
      </w:ins>
      <w:ins w:id="2473" w:author="Máté Kiss" w:date="2022-03-29T20:33:00Z">
        <w:r>
          <w:t xml:space="preserve">akár </w:t>
        </w:r>
      </w:ins>
      <w:ins w:id="2474" w:author="Máté Kiss" w:date="2022-03-29T20:32:00Z">
        <w:r>
          <w:t xml:space="preserve">ez </w:t>
        </w:r>
      </w:ins>
      <w:ins w:id="2475" w:author="Máté Kiss" w:date="2022-03-29T20:33:00Z">
        <w:r>
          <w:t>a vásárló</w:t>
        </w:r>
        <w:r w:rsidR="00A1251E">
          <w:t>t eléggé zavarni tudja. A kosárból való törlésre is érdemes le</w:t>
        </w:r>
      </w:ins>
      <w:ins w:id="2476" w:author="Máté Kiss" w:date="2022-03-29T20:34:00Z">
        <w:r w:rsidR="00A1251E">
          <w:t xml:space="preserve">nne létrehozni egy gombot, hogy ne kelljen többször csökkenteni a tétel értéket. </w:t>
        </w:r>
        <w:r w:rsidR="00167C48">
          <w:t>Ezek a funkciók mind az oldal használhatóságát növelnék.</w:t>
        </w:r>
      </w:ins>
    </w:p>
    <w:p w14:paraId="568118BF" w14:textId="43166016" w:rsidR="00F066DC" w:rsidRDefault="00F066DC" w:rsidP="00F066DC">
      <w:pPr>
        <w:pStyle w:val="Cmsor2"/>
        <w:rPr>
          <w:ins w:id="2477" w:author="Máté Kiss" w:date="2022-03-29T20:36:00Z"/>
        </w:rPr>
      </w:pPr>
      <w:bookmarkStart w:id="2478" w:name="_Toc100073709"/>
      <w:ins w:id="2479" w:author="Máté Kiss" w:date="2022-03-29T20:36:00Z">
        <w:r>
          <w:t>Hibaüzenetek</w:t>
        </w:r>
        <w:bookmarkEnd w:id="2478"/>
      </w:ins>
    </w:p>
    <w:p w14:paraId="4C70F7E5" w14:textId="5BC0C9BF" w:rsidR="00F066DC" w:rsidRDefault="003513C0">
      <w:pPr>
        <w:rPr>
          <w:ins w:id="2480" w:author="Máté Kiss" w:date="2022-03-31T18:05:00Z"/>
        </w:rPr>
      </w:pPr>
      <w:ins w:id="2481" w:author="Máté Kiss" w:date="2022-03-29T20:36:00Z">
        <w:r>
          <w:t xml:space="preserve">Az oldal a sikertelen </w:t>
        </w:r>
      </w:ins>
      <w:ins w:id="2482" w:author="Máté Kiss" w:date="2022-03-29T20:37:00Z">
        <w:r>
          <w:t>próbálkozásokat, például bejelentkezés esetén csak az URL-ben jelzi. A felhasználó könnyeb tájékozódását segítené né</w:t>
        </w:r>
      </w:ins>
      <w:ins w:id="2483" w:author="Máté Kiss" w:date="2022-03-29T20:38:00Z">
        <w:r>
          <w:t>hány az oldalon olvasható hibaüzenet</w:t>
        </w:r>
        <w:r w:rsidR="0075675E">
          <w:t>.</w:t>
        </w:r>
      </w:ins>
    </w:p>
    <w:p w14:paraId="0E0899A7" w14:textId="3067D5CE" w:rsidR="008E0937" w:rsidRDefault="008E0937" w:rsidP="008E0937">
      <w:pPr>
        <w:pStyle w:val="Cmsor2"/>
        <w:rPr>
          <w:ins w:id="2484" w:author="Máté Kiss" w:date="2022-03-31T18:06:00Z"/>
        </w:rPr>
      </w:pPr>
      <w:bookmarkStart w:id="2485" w:name="_Toc100073710"/>
      <w:ins w:id="2486" w:author="Máté Kiss" w:date="2022-03-31T18:06:00Z">
        <w:r>
          <w:t>Sorrend</w:t>
        </w:r>
        <w:bookmarkEnd w:id="2485"/>
      </w:ins>
    </w:p>
    <w:p w14:paraId="0E1BEC48" w14:textId="084BC67B" w:rsidR="008E0937" w:rsidRPr="008E0937" w:rsidRDefault="00D764BA">
      <w:pPr>
        <w:rPr>
          <w:ins w:id="2487" w:author="Máté Kiss" w:date="2022-03-27T19:17:00Z"/>
        </w:rPr>
      </w:pPr>
      <w:ins w:id="2488" w:author="Máté Kiss" w:date="2022-03-31T18:07:00Z">
        <w:r>
          <w:t xml:space="preserve">A termékek megjelenítése során segítséget tudna nyújtani a vásárlónak, ha tetszés szerint </w:t>
        </w:r>
      </w:ins>
      <w:ins w:id="2489" w:author="Máté Kiss" w:date="2022-03-31T18:08:00Z">
        <w:r>
          <w:t xml:space="preserve">sorba lehetne rendezni a termékeket. </w:t>
        </w:r>
      </w:ins>
      <w:ins w:id="2490" w:author="Máté Kiss" w:date="2022-03-31T18:09:00Z">
        <w:r w:rsidR="005C486F">
          <w:t>Megoldható lenne például a termékek megjelenítésénél használt SQL-lekérdezés</w:t>
        </w:r>
      </w:ins>
      <w:ins w:id="2491" w:author="Máté Kiss" w:date="2022-03-31T18:10:00Z">
        <w:r w:rsidR="005C486F">
          <w:t>hez az „ORDER BY” záradék hozzáadásával</w:t>
        </w:r>
      </w:ins>
      <w:ins w:id="2492" w:author="Máté Kiss" w:date="2022-03-31T18:12:00Z">
        <w:r w:rsidR="005B7778">
          <w:t xml:space="preserve">, ha a felhasználó rákattint a </w:t>
        </w:r>
      </w:ins>
      <w:ins w:id="2493" w:author="Máté Kiss" w:date="2022-03-31T18:13:00Z">
        <w:r w:rsidR="005B7778">
          <w:t>táblázat első sorában található mezők valamelyikére</w:t>
        </w:r>
        <w:r w:rsidR="00614674">
          <w:t>, így lehetőség lenne például ár szer</w:t>
        </w:r>
      </w:ins>
      <w:ins w:id="2494" w:author="Máté Kiss" w:date="2022-03-31T18:14:00Z">
        <w:r w:rsidR="00614674">
          <w:t>int növekvő, vagy csökkenő sorrendbe állítani a termékeket</w:t>
        </w:r>
        <w:r w:rsidR="00326E84">
          <w:t>.</w:t>
        </w:r>
      </w:ins>
    </w:p>
    <w:p w14:paraId="00971210" w14:textId="59B48C5F" w:rsidR="00F26952" w:rsidRDefault="005E6B2B" w:rsidP="00F26952">
      <w:pPr>
        <w:pStyle w:val="Cmsor1"/>
        <w:rPr>
          <w:ins w:id="2495" w:author="Máté Kiss" w:date="2022-03-27T19:17:00Z"/>
        </w:rPr>
      </w:pPr>
      <w:bookmarkStart w:id="2496" w:name="_Toc100073711"/>
      <w:ins w:id="2497" w:author="Máté Kiss" w:date="2022-03-27T19:17:00Z">
        <w:r>
          <w:t>Felhasználói dokumentáció</w:t>
        </w:r>
        <w:bookmarkEnd w:id="2496"/>
      </w:ins>
    </w:p>
    <w:p w14:paraId="7E7A0408" w14:textId="7C958D4D" w:rsidR="00F87D80" w:rsidRDefault="00803991">
      <w:pPr>
        <w:pStyle w:val="Cmsor2"/>
        <w:rPr>
          <w:ins w:id="2498" w:author="Máté Kiss" w:date="2022-03-31T18:18:00Z"/>
        </w:rPr>
      </w:pPr>
      <w:bookmarkStart w:id="2499" w:name="_Toc100073712"/>
      <w:ins w:id="2500" w:author="Máté Kiss" w:date="2022-03-30T17:55:00Z">
        <w:r>
          <w:t xml:space="preserve">Felhasználói </w:t>
        </w:r>
      </w:ins>
      <w:ins w:id="2501" w:author="Máté Kiss" w:date="2022-03-27T19:17:00Z">
        <w:r w:rsidR="00F87D80">
          <w:t>követelmények</w:t>
        </w:r>
      </w:ins>
      <w:bookmarkEnd w:id="2499"/>
    </w:p>
    <w:p w14:paraId="7D203356" w14:textId="0909C11D" w:rsidR="00B2780B" w:rsidRDefault="00956F1F">
      <w:pPr>
        <w:rPr>
          <w:ins w:id="2502" w:author="Máté Kiss" w:date="2022-03-27T19:19:00Z"/>
        </w:rPr>
      </w:pPr>
      <w:ins w:id="2503" w:author="Máté Kiss" w:date="2022-03-31T18:18:00Z">
        <w:r>
          <w:t>A program</w:t>
        </w:r>
      </w:ins>
      <w:ins w:id="2504" w:author="Máté Kiss" w:date="2022-03-31T18:25:00Z">
        <w:r w:rsidR="00B27A0D">
          <w:t xml:space="preserve"> használatához</w:t>
        </w:r>
      </w:ins>
      <w:ins w:id="2505" w:author="Máté Kiss" w:date="2022-03-31T18:18:00Z">
        <w:r>
          <w:t xml:space="preserve"> szükség van</w:t>
        </w:r>
      </w:ins>
      <w:ins w:id="2506" w:author="Máté Kiss" w:date="2022-03-31T18:24:00Z">
        <w:r w:rsidR="00F6554B">
          <w:t xml:space="preserve"> egy olyan eszközre,</w:t>
        </w:r>
      </w:ins>
      <w:ins w:id="2507" w:author="Máté Kiss" w:date="2022-03-31T18:18:00Z">
        <w:r>
          <w:t xml:space="preserve"> amely képes futtatni egy </w:t>
        </w:r>
      </w:ins>
      <w:ins w:id="2508" w:author="Máté Kiss" w:date="2022-03-31T18:19:00Z">
        <w:r>
          <w:t>webböngészőt</w:t>
        </w:r>
      </w:ins>
      <w:ins w:id="2509" w:author="Máté Kiss" w:date="2022-03-31T18:24:00Z">
        <w:r w:rsidR="00CA4A15">
          <w:t>,</w:t>
        </w:r>
      </w:ins>
      <w:ins w:id="2510" w:author="Máté Kiss" w:date="2022-03-31T18:19:00Z">
        <w:r>
          <w:t xml:space="preserve"> amely megfelel a HTML5 és CSS3 követelményeinek.</w:t>
        </w:r>
        <w:r w:rsidR="00957E2D">
          <w:t xml:space="preserve"> </w:t>
        </w:r>
      </w:ins>
      <w:ins w:id="2511" w:author="Máté Kiss" w:date="2022-03-31T18:24:00Z">
        <w:r w:rsidR="00841062">
          <w:t>A JavaScript futtatását engedélyezni kell a böngészőben.</w:t>
        </w:r>
      </w:ins>
      <w:ins w:id="2512" w:author="Máté Kiss" w:date="2022-03-31T18:26:00Z">
        <w:r w:rsidR="007F2B2C">
          <w:t xml:space="preserve"> Ajánlott a Chrome böngésző legújabb verziójának használata</w:t>
        </w:r>
      </w:ins>
      <w:ins w:id="2513" w:author="Máté Kiss" w:date="2022-03-31T18:27:00Z">
        <w:r w:rsidR="009E3B5E">
          <w:t>, amely több operációs rendszeren is működik.</w:t>
        </w:r>
      </w:ins>
    </w:p>
    <w:p w14:paraId="5B1D294D" w14:textId="326871F4" w:rsidR="008A2A24" w:rsidRDefault="008A2A24">
      <w:pPr>
        <w:pStyle w:val="Cmsor2"/>
        <w:rPr>
          <w:ins w:id="2514" w:author="Máté Kiss" w:date="2022-03-31T18:28:00Z"/>
        </w:rPr>
      </w:pPr>
      <w:bookmarkStart w:id="2515" w:name="_Toc100073713"/>
      <w:ins w:id="2516" w:author="Máté Kiss" w:date="2022-03-27T19:19:00Z">
        <w:r>
          <w:lastRenderedPageBreak/>
          <w:t>Program használata</w:t>
        </w:r>
      </w:ins>
      <w:bookmarkEnd w:id="2515"/>
    </w:p>
    <w:p w14:paraId="6BE86AD0" w14:textId="54BB5557" w:rsidR="004E5F3F" w:rsidRPr="004E5F3F" w:rsidRDefault="004E5F3F">
      <w:pPr>
        <w:pStyle w:val="Cmsor3"/>
        <w:rPr>
          <w:ins w:id="2517" w:author="Máté Kiss" w:date="2022-03-27T19:18:00Z"/>
          <w:rPrChange w:id="2518" w:author="Máté Kiss" w:date="2022-03-31T18:28:00Z">
            <w:rPr>
              <w:ins w:id="2519" w:author="Máté Kiss" w:date="2022-03-27T19:18:00Z"/>
            </w:rPr>
          </w:rPrChange>
        </w:rPr>
        <w:pPrChange w:id="2520" w:author="Máté Kiss" w:date="2022-03-31T18:28:00Z">
          <w:pPr/>
        </w:pPrChange>
      </w:pPr>
      <w:bookmarkStart w:id="2521" w:name="_Toc100073714"/>
      <w:ins w:id="2522" w:author="Máté Kiss" w:date="2022-03-31T18:28:00Z">
        <w:r>
          <w:t>Regisztráció</w:t>
        </w:r>
      </w:ins>
      <w:bookmarkEnd w:id="2521"/>
    </w:p>
    <w:p w14:paraId="5F2B1016" w14:textId="2131B763" w:rsidR="0081710E" w:rsidRDefault="00395005">
      <w:pPr>
        <w:rPr>
          <w:ins w:id="2523" w:author="Máté Kiss" w:date="2022-03-29T18:57:00Z"/>
        </w:rPr>
      </w:pPr>
      <w:ins w:id="2524" w:author="Máté Kiss" w:date="2022-03-29T18:54:00Z">
        <w:r>
          <w:t>A</w:t>
        </w:r>
      </w:ins>
      <w:ins w:id="2525" w:author="Máté Kiss" w:date="2022-03-29T18:55:00Z">
        <w:r>
          <w:t xml:space="preserve">z oldalon történő vásárláshoz elengedhetetlen, hogy a vásárló </w:t>
        </w:r>
      </w:ins>
      <w:ins w:id="2526" w:author="Máté Kiss" w:date="2022-03-29T18:56:00Z">
        <w:r>
          <w:t>regisztrált fiókkal rendelkezzen. Ehhez a</w:t>
        </w:r>
      </w:ins>
      <w:ins w:id="2527" w:author="Máté Kiss" w:date="2022-03-29T18:57:00Z">
        <w:r>
          <w:t xml:space="preserve"> folyamathoz szükséges első lépés, hogy rákattintunk az oldal jobb felső sarkában található </w:t>
        </w:r>
      </w:ins>
      <w:ins w:id="2528" w:author="Máté Kiss" w:date="2022-03-29T19:41:00Z">
        <w:r w:rsidR="008D209B">
          <w:t>piros „R</w:t>
        </w:r>
      </w:ins>
      <w:ins w:id="2529" w:author="Máté Kiss" w:date="2022-03-29T18:57:00Z">
        <w:r>
          <w:t>egisztráció</w:t>
        </w:r>
      </w:ins>
      <w:ins w:id="2530" w:author="Máté Kiss" w:date="2022-03-29T19:41:00Z">
        <w:r w:rsidR="008D209B">
          <w:t>”</w:t>
        </w:r>
      </w:ins>
      <w:ins w:id="2531" w:author="Máté Kiss" w:date="2022-03-29T18:57:00Z">
        <w:r>
          <w:t xml:space="preserve"> gombra.</w:t>
        </w:r>
      </w:ins>
    </w:p>
    <w:p w14:paraId="653377D0" w14:textId="49FD6590" w:rsidR="00395005" w:rsidRDefault="00395005">
      <w:pPr>
        <w:rPr>
          <w:ins w:id="2532" w:author="Máté Kiss" w:date="2022-03-29T18:57:00Z"/>
        </w:rPr>
      </w:pPr>
      <w:ins w:id="2533" w:author="Máté Kiss" w:date="2022-03-29T18:58:00Z">
        <w:r>
          <w:rPr>
            <w:noProof/>
          </w:rPr>
          <w:drawing>
            <wp:inline distT="0" distB="0" distL="0" distR="0" wp14:anchorId="192E1F87" wp14:editId="197C4C32">
              <wp:extent cx="3333750" cy="1695450"/>
              <wp:effectExtent l="0" t="0" r="0" b="0"/>
              <wp:docPr id="7" name="Kép 7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Kép 7" descr="A képen szöveg látható&#10;&#10;Automatikusan generált leírás"/>
                      <pic:cNvPicPr/>
                    </pic:nvPicPr>
                    <pic:blipFill>
                      <a:blip r:embed="rId6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33750" cy="1695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0FBB701" w14:textId="59B63EEE" w:rsidR="00395005" w:rsidRDefault="00395005" w:rsidP="00395005">
      <w:pPr>
        <w:ind w:firstLine="0"/>
        <w:rPr>
          <w:ins w:id="2534" w:author="Máté Kiss" w:date="2022-03-29T19:01:00Z"/>
        </w:rPr>
      </w:pPr>
      <w:ins w:id="2535" w:author="Máté Kiss" w:date="2022-03-29T18:58:00Z">
        <w:r>
          <w:t>Erre a gombra kattintva egy másik oldalra irányít minket a we</w:t>
        </w:r>
      </w:ins>
      <w:ins w:id="2536" w:author="Máté Kiss" w:date="2022-03-29T18:59:00Z">
        <w:r>
          <w:t xml:space="preserve">boldal. </w:t>
        </w:r>
        <w:r w:rsidR="004755E3">
          <w:t xml:space="preserve">Ezen az oldalon tudjuk megadni </w:t>
        </w:r>
        <w:r w:rsidR="00184C58">
          <w:t>a szükséges adatokat a sikeres regiszt</w:t>
        </w:r>
      </w:ins>
      <w:ins w:id="2537" w:author="Máté Kiss" w:date="2022-03-29T19:00:00Z">
        <w:r w:rsidR="006E0E6C">
          <w:t>r</w:t>
        </w:r>
      </w:ins>
      <w:ins w:id="2538" w:author="Máté Kiss" w:date="2022-03-29T18:59:00Z">
        <w:r w:rsidR="00184C58">
          <w:t>ációhoz.</w:t>
        </w:r>
      </w:ins>
      <w:ins w:id="2539" w:author="Máté Kiss" w:date="2022-03-29T19:00:00Z">
        <w:r w:rsidR="006E0E6C">
          <w:t xml:space="preserve"> Az adatok bevitele tagoltan történik. Soronként más-más adatot szükséges megadni, melyek kitöltésében segítenek a </w:t>
        </w:r>
      </w:ins>
      <w:ins w:id="2540" w:author="Máté Kiss" w:date="2022-03-29T19:01:00Z">
        <w:r w:rsidR="006E0E6C">
          <w:t>sorok elején látható feliratok</w:t>
        </w:r>
      </w:ins>
      <w:ins w:id="2541" w:author="Máté Kiss" w:date="2022-03-29T19:02:00Z">
        <w:r w:rsidR="006E0E6C">
          <w:t>. Minden mező kitöltése kötelez</w:t>
        </w:r>
      </w:ins>
      <w:ins w:id="2542" w:author="Máté Kiss" w:date="2022-03-29T19:03:00Z">
        <w:r w:rsidR="006E0E6C">
          <w:t>ő.</w:t>
        </w:r>
      </w:ins>
    </w:p>
    <w:p w14:paraId="75520A1C" w14:textId="799E629E" w:rsidR="006E0E6C" w:rsidRDefault="006E0E6C" w:rsidP="00395005">
      <w:pPr>
        <w:ind w:firstLine="0"/>
        <w:rPr>
          <w:ins w:id="2543" w:author="Máté Kiss" w:date="2022-03-29T19:01:00Z"/>
        </w:rPr>
      </w:pPr>
      <w:ins w:id="2544" w:author="Máté Kiss" w:date="2022-03-29T19:01:00Z">
        <w:r>
          <w:rPr>
            <w:noProof/>
          </w:rPr>
          <w:drawing>
            <wp:inline distT="0" distB="0" distL="0" distR="0" wp14:anchorId="0D105C1E" wp14:editId="47AAAC3C">
              <wp:extent cx="5324475" cy="733425"/>
              <wp:effectExtent l="0" t="0" r="9525" b="9525"/>
              <wp:docPr id="22" name="Kép 2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24475" cy="733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C3A4C05" w14:textId="7B49FF05" w:rsidR="006E0E6C" w:rsidRDefault="006E0E6C" w:rsidP="00395005">
      <w:pPr>
        <w:ind w:firstLine="0"/>
        <w:rPr>
          <w:ins w:id="2545" w:author="Máté Kiss" w:date="2022-03-29T19:07:00Z"/>
        </w:rPr>
      </w:pPr>
      <w:ins w:id="2546" w:author="Máté Kiss" w:date="2022-03-29T19:01:00Z">
        <w:r>
          <w:t>Az első</w:t>
        </w:r>
      </w:ins>
      <w:ins w:id="2547" w:author="Máté Kiss" w:date="2022-03-29T19:02:00Z">
        <w:r>
          <w:t xml:space="preserve"> sorban a név megadása szükséges. A teljes név két részre van bontva. Először a vezetéknév, majd a keresztnév megadása szükséges.</w:t>
        </w:r>
      </w:ins>
      <w:ins w:id="2548" w:author="Máté Kiss" w:date="2022-03-29T19:03:00Z">
        <w:r w:rsidR="00C16FC2">
          <w:t xml:space="preserve"> </w:t>
        </w:r>
        <w:r w:rsidR="00587E6D">
          <w:t xml:space="preserve">Következő sorban az e-mail cím megadása történik. </w:t>
        </w:r>
      </w:ins>
      <w:ins w:id="2549" w:author="Máté Kiss" w:date="2022-03-29T19:04:00Z">
        <w:r w:rsidR="00F23C43">
          <w:t xml:space="preserve">Formátuma a felhasználónév @ </w:t>
        </w:r>
        <w:proofErr w:type="spellStart"/>
        <w:r w:rsidR="00F23C43">
          <w:t>domain</w:t>
        </w:r>
      </w:ins>
      <w:proofErr w:type="spellEnd"/>
      <w:ins w:id="2550" w:author="Máté Kiss" w:date="2022-03-29T19:05:00Z">
        <w:r w:rsidR="00A13C24">
          <w:t xml:space="preserve"> (például </w:t>
        </w:r>
      </w:ins>
      <w:ins w:id="2551" w:author="Máté Kiss" w:date="2022-03-29T19:06:00Z">
        <w:r w:rsidR="00162891">
          <w:fldChar w:fldCharType="begin"/>
        </w:r>
        <w:r w:rsidR="00162891">
          <w:instrText xml:space="preserve"> HYPERLINK "mailto:</w:instrText>
        </w:r>
      </w:ins>
      <w:ins w:id="2552" w:author="Máté Kiss" w:date="2022-03-29T19:05:00Z">
        <w:r w:rsidR="00162891">
          <w:instrText>pelda@email.com</w:instrText>
        </w:r>
      </w:ins>
      <w:ins w:id="2553" w:author="Máté Kiss" w:date="2022-03-29T19:06:00Z">
        <w:r w:rsidR="00162891">
          <w:instrText xml:space="preserve">" </w:instrText>
        </w:r>
        <w:r w:rsidR="00162891">
          <w:fldChar w:fldCharType="separate"/>
        </w:r>
      </w:ins>
      <w:ins w:id="2554" w:author="Máté Kiss" w:date="2022-03-29T19:05:00Z">
        <w:r w:rsidR="00162891" w:rsidRPr="00837290">
          <w:rPr>
            <w:rStyle w:val="Hiperhivatkozs"/>
          </w:rPr>
          <w:t>pelda@email.com</w:t>
        </w:r>
      </w:ins>
      <w:ins w:id="2555" w:author="Máté Kiss" w:date="2022-03-29T19:06:00Z">
        <w:r w:rsidR="00162891">
          <w:fldChar w:fldCharType="end"/>
        </w:r>
      </w:ins>
      <w:ins w:id="2556" w:author="Máté Kiss" w:date="2022-03-29T19:05:00Z">
        <w:r w:rsidR="00A13C24">
          <w:t>)</w:t>
        </w:r>
        <w:r w:rsidR="00F23C43">
          <w:t>.</w:t>
        </w:r>
      </w:ins>
      <w:ins w:id="2557" w:author="Máté Kiss" w:date="2022-03-29T19:06:00Z">
        <w:r w:rsidR="00162891">
          <w:t xml:space="preserve"> </w:t>
        </w:r>
        <w:r w:rsidR="00B13F0B">
          <w:t xml:space="preserve">Kitöltésben az oldal is </w:t>
        </w:r>
      </w:ins>
      <w:ins w:id="2558" w:author="Máté Kiss" w:date="2022-03-29T19:07:00Z">
        <w:r w:rsidR="00B13F0B">
          <w:t>segítséget nyújt.</w:t>
        </w:r>
      </w:ins>
      <w:ins w:id="2559" w:author="Máté Kiss" w:date="2022-03-29T19:36:00Z">
        <w:r w:rsidR="00B83C4A">
          <w:t xml:space="preserve"> Az e-mail cím s</w:t>
        </w:r>
      </w:ins>
      <w:ins w:id="2560" w:author="Máté Kiss" w:date="2022-03-29T19:37:00Z">
        <w:r w:rsidR="00B83C4A">
          <w:t>egítségével lehet majd később bejelentkezni.</w:t>
        </w:r>
      </w:ins>
    </w:p>
    <w:p w14:paraId="5A44B08E" w14:textId="24F8732D" w:rsidR="00B13F0B" w:rsidRDefault="00B13F0B" w:rsidP="00395005">
      <w:pPr>
        <w:ind w:firstLine="0"/>
        <w:rPr>
          <w:ins w:id="2561" w:author="Máté Kiss" w:date="2022-03-29T19:07:00Z"/>
        </w:rPr>
      </w:pPr>
      <w:ins w:id="2562" w:author="Máté Kiss" w:date="2022-03-29T19:07:00Z">
        <w:r>
          <w:rPr>
            <w:noProof/>
          </w:rPr>
          <w:drawing>
            <wp:inline distT="0" distB="0" distL="0" distR="0" wp14:anchorId="6A675A64" wp14:editId="6BCF7D44">
              <wp:extent cx="5760720" cy="1022985"/>
              <wp:effectExtent l="0" t="0" r="0" b="5715"/>
              <wp:docPr id="24" name="Kép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0229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CF3EDDD" w14:textId="46DF6228" w:rsidR="00346B99" w:rsidRDefault="00D711DE" w:rsidP="00395005">
      <w:pPr>
        <w:ind w:firstLine="0"/>
        <w:rPr>
          <w:ins w:id="2563" w:author="Máté Kiss" w:date="2022-03-29T19:33:00Z"/>
        </w:rPr>
      </w:pPr>
      <w:ins w:id="2564" w:author="Máté Kiss" w:date="2022-03-29T19:07:00Z">
        <w:r>
          <w:t xml:space="preserve">Következő két mező a jelszó megadására </w:t>
        </w:r>
      </w:ins>
      <w:ins w:id="2565" w:author="Máté Kiss" w:date="2022-03-29T19:08:00Z">
        <w:r>
          <w:t xml:space="preserve">szolgál. </w:t>
        </w:r>
      </w:ins>
      <w:ins w:id="2566" w:author="Máté Kiss" w:date="2022-03-29T19:09:00Z">
        <w:r w:rsidR="007F19C5">
          <w:t xml:space="preserve">A saját védelmünk érdekében ajánlott </w:t>
        </w:r>
      </w:ins>
      <w:ins w:id="2567" w:author="Máté Kiss" w:date="2022-03-29T19:10:00Z">
        <w:r w:rsidR="007F19C5">
          <w:t>a legalább nyolc karakter hosszú, különleges karaktereket</w:t>
        </w:r>
      </w:ins>
      <w:ins w:id="2568" w:author="Máté Kiss" w:date="2022-03-29T19:12:00Z">
        <w:r w:rsidR="000301FB">
          <w:t xml:space="preserve"> </w:t>
        </w:r>
      </w:ins>
      <w:ins w:id="2569" w:author="Máté Kiss" w:date="2022-03-29T19:10:00Z">
        <w:r w:rsidR="007F19C5">
          <w:t xml:space="preserve">(számok, szimbólumok) </w:t>
        </w:r>
      </w:ins>
      <w:ins w:id="2570" w:author="Máté Kiss" w:date="2022-03-29T19:11:00Z">
        <w:r w:rsidR="00CD794E">
          <w:t xml:space="preserve">tartalmazó jelszó. </w:t>
        </w:r>
      </w:ins>
      <w:ins w:id="2571" w:author="Máté Kiss" w:date="2022-03-29T19:12:00Z">
        <w:r w:rsidR="000301FB">
          <w:t xml:space="preserve">A jelszó kétszeri megadása azt a célt szolgálja, hogy kizárja az elgépelés lehetőségét, hiszen </w:t>
        </w:r>
      </w:ins>
      <w:ins w:id="2572" w:author="Máté Kiss" w:date="2022-03-29T19:13:00Z">
        <w:r w:rsidR="000301FB">
          <w:t>arra kevés az esély, hogy ugyanazt kétszer elgépeljük.</w:t>
        </w:r>
      </w:ins>
      <w:ins w:id="2573" w:author="Máté Kiss" w:date="2022-03-29T19:14:00Z">
        <w:r w:rsidR="00346B99">
          <w:t xml:space="preserve"> A következő mező a telefon</w:t>
        </w:r>
      </w:ins>
      <w:ins w:id="2574" w:author="Máté Kiss" w:date="2022-03-29T19:24:00Z">
        <w:r w:rsidR="00FE1544">
          <w:t xml:space="preserve">szám megadását teszi lehetővé. </w:t>
        </w:r>
      </w:ins>
      <w:ins w:id="2575" w:author="Máté Kiss" w:date="2022-03-29T19:28:00Z">
        <w:r w:rsidR="008240AD">
          <w:t xml:space="preserve">A telefonszámban csak számok szerepelhetnek, kivéve az első karaktert, amely lehet (+) is. </w:t>
        </w:r>
      </w:ins>
      <w:ins w:id="2576" w:author="Máté Kiss" w:date="2022-03-29T19:29:00Z">
        <w:r w:rsidR="008240AD">
          <w:t>Leg</w:t>
        </w:r>
      </w:ins>
      <w:ins w:id="2577" w:author="Máté Kiss" w:date="2022-03-29T19:31:00Z">
        <w:r w:rsidR="00400C4C">
          <w:t>alább</w:t>
        </w:r>
      </w:ins>
      <w:ins w:id="2578" w:author="Máté Kiss" w:date="2022-03-29T19:29:00Z">
        <w:r w:rsidR="008240AD">
          <w:t xml:space="preserve"> hét karakter</w:t>
        </w:r>
      </w:ins>
      <w:ins w:id="2579" w:author="Máté Kiss" w:date="2022-03-29T19:31:00Z">
        <w:r w:rsidR="00400C4C">
          <w:t xml:space="preserve"> és</w:t>
        </w:r>
      </w:ins>
      <w:ins w:id="2580" w:author="Máté Kiss" w:date="2022-03-29T19:29:00Z">
        <w:r w:rsidR="008240AD">
          <w:t xml:space="preserve"> legfeljebb 15 karakter hosszú lehet.</w:t>
        </w:r>
      </w:ins>
      <w:ins w:id="2581" w:author="Máté Kiss" w:date="2022-03-29T19:31:00Z">
        <w:r w:rsidR="00400C4C">
          <w:t xml:space="preserve"> </w:t>
        </w:r>
        <w:r w:rsidR="0047224C">
          <w:t>A következő</w:t>
        </w:r>
      </w:ins>
      <w:ins w:id="2582" w:author="Máté Kiss" w:date="2022-03-29T19:32:00Z">
        <w:r w:rsidR="0047224C">
          <w:t xml:space="preserve"> részben a szállítási cím megadására van lehetőség.</w:t>
        </w:r>
        <w:r w:rsidR="001F47B2">
          <w:t xml:space="preserve"> </w:t>
        </w:r>
        <w:r w:rsidR="0047430A">
          <w:t>Négy részre van tagolva. Első az irányítószám, majd a város</w:t>
        </w:r>
      </w:ins>
      <w:ins w:id="2583" w:author="Máté Kiss" w:date="2022-03-29T19:33:00Z">
        <w:r w:rsidR="0047430A">
          <w:t xml:space="preserve"> és utána az utca és házszám.</w:t>
        </w:r>
      </w:ins>
    </w:p>
    <w:p w14:paraId="02C58615" w14:textId="414F34C8" w:rsidR="0047430A" w:rsidRDefault="008E554E" w:rsidP="00395005">
      <w:pPr>
        <w:ind w:firstLine="0"/>
        <w:rPr>
          <w:ins w:id="2584" w:author="Máté Kiss" w:date="2022-03-29T19:33:00Z"/>
        </w:rPr>
      </w:pPr>
      <w:ins w:id="2585" w:author="Máté Kiss" w:date="2022-03-29T19:33:00Z">
        <w:r>
          <w:rPr>
            <w:noProof/>
          </w:rPr>
          <w:lastRenderedPageBreak/>
          <w:drawing>
            <wp:inline distT="0" distB="0" distL="0" distR="0" wp14:anchorId="16A8C290" wp14:editId="2405D7CB">
              <wp:extent cx="5760720" cy="1728470"/>
              <wp:effectExtent l="0" t="0" r="0" b="5080"/>
              <wp:docPr id="32" name="Kép 3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17284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28345B6" w14:textId="14FEE5E3" w:rsidR="0047430A" w:rsidRDefault="008E554E" w:rsidP="00395005">
      <w:pPr>
        <w:ind w:firstLine="0"/>
        <w:rPr>
          <w:ins w:id="2586" w:author="Máté Kiss" w:date="2022-03-29T19:35:00Z"/>
        </w:rPr>
      </w:pPr>
      <w:ins w:id="2587" w:author="Máté Kiss" w:date="2022-03-29T19:33:00Z">
        <w:r>
          <w:t xml:space="preserve">Legutolsó sorban </w:t>
        </w:r>
      </w:ins>
      <w:ins w:id="2588" w:author="Máté Kiss" w:date="2022-03-29T19:34:00Z">
        <w:r>
          <w:t xml:space="preserve">a hozzájárulásunkat szükséges megerősíteni, hogy elfogadjuk a felhasználási feltételeket. </w:t>
        </w:r>
      </w:ins>
    </w:p>
    <w:p w14:paraId="11C5FD06" w14:textId="30B35802" w:rsidR="0060754E" w:rsidRDefault="0060754E" w:rsidP="00395005">
      <w:pPr>
        <w:ind w:firstLine="0"/>
        <w:rPr>
          <w:ins w:id="2589" w:author="Máté Kiss" w:date="2022-03-29T19:35:00Z"/>
        </w:rPr>
      </w:pPr>
      <w:ins w:id="2590" w:author="Máté Kiss" w:date="2022-03-29T19:35:00Z">
        <w:r>
          <w:rPr>
            <w:noProof/>
          </w:rPr>
          <w:drawing>
            <wp:inline distT="0" distB="0" distL="0" distR="0" wp14:anchorId="4359F9EB" wp14:editId="6DD57340">
              <wp:extent cx="3400425" cy="923925"/>
              <wp:effectExtent l="0" t="0" r="9525" b="9525"/>
              <wp:docPr id="33" name="Kép 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0425" cy="9239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0911C4" w14:textId="260285E4" w:rsidR="00B83C4A" w:rsidRDefault="00B83C4A" w:rsidP="00395005">
      <w:pPr>
        <w:ind w:firstLine="0"/>
        <w:rPr>
          <w:ins w:id="2591" w:author="Máté Kiss" w:date="2022-03-29T19:38:00Z"/>
        </w:rPr>
      </w:pPr>
      <w:ins w:id="2592" w:author="Máté Kiss" w:date="2022-03-29T19:36:00Z">
        <w:r>
          <w:t>Abban az esetben, ha már rendelkezünk</w:t>
        </w:r>
      </w:ins>
      <w:ins w:id="2593" w:author="Máté Kiss" w:date="2022-03-29T19:37:00Z">
        <w:r w:rsidR="0079724A">
          <w:t xml:space="preserve"> saját fiókkal, akkor a bal felső oldalon található Vissza gombra kattintv</w:t>
        </w:r>
      </w:ins>
      <w:ins w:id="2594" w:author="Máté Kiss" w:date="2022-03-29T19:38:00Z">
        <w:r w:rsidR="0079724A">
          <w:t>a visszatalálunk a webshopba.</w:t>
        </w:r>
      </w:ins>
    </w:p>
    <w:p w14:paraId="49D73EF7" w14:textId="1D2A38EF" w:rsidR="0079724A" w:rsidRDefault="0079724A" w:rsidP="00395005">
      <w:pPr>
        <w:ind w:firstLine="0"/>
        <w:rPr>
          <w:ins w:id="2595" w:author="Máté Kiss" w:date="2022-03-31T18:28:00Z"/>
        </w:rPr>
      </w:pPr>
      <w:ins w:id="2596" w:author="Máté Kiss" w:date="2022-03-29T19:38:00Z">
        <w:r>
          <w:rPr>
            <w:noProof/>
          </w:rPr>
          <w:drawing>
            <wp:inline distT="0" distB="0" distL="0" distR="0" wp14:anchorId="7D8E8722" wp14:editId="5FE31C36">
              <wp:extent cx="2286000" cy="885825"/>
              <wp:effectExtent l="0" t="0" r="0" b="9525"/>
              <wp:docPr id="35" name="Kép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86000" cy="8858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7D6E0A5" w14:textId="1DB37078" w:rsidR="005B59C5" w:rsidRDefault="005B59C5">
      <w:pPr>
        <w:pStyle w:val="Cmsor3"/>
        <w:rPr>
          <w:ins w:id="2597" w:author="Máté Kiss" w:date="2022-03-29T19:38:00Z"/>
        </w:rPr>
        <w:pPrChange w:id="2598" w:author="Máté Kiss" w:date="2022-03-31T18:28:00Z">
          <w:pPr>
            <w:ind w:firstLine="0"/>
          </w:pPr>
        </w:pPrChange>
      </w:pPr>
      <w:bookmarkStart w:id="2599" w:name="_Toc100073715"/>
      <w:ins w:id="2600" w:author="Máté Kiss" w:date="2022-03-31T18:28:00Z">
        <w:r>
          <w:t>Bejelentkezés</w:t>
        </w:r>
        <w:r w:rsidR="000C5806">
          <w:t xml:space="preserve"> és fiók</w:t>
        </w:r>
      </w:ins>
      <w:bookmarkEnd w:id="2599"/>
    </w:p>
    <w:p w14:paraId="0663BA45" w14:textId="39A34821" w:rsidR="0079724A" w:rsidRDefault="008B78BE">
      <w:pPr>
        <w:ind w:firstLine="708"/>
        <w:rPr>
          <w:ins w:id="2601" w:author="Máté Kiss" w:date="2022-03-29T19:39:00Z"/>
        </w:rPr>
        <w:pPrChange w:id="2602" w:author="Máté Kiss" w:date="2022-03-31T18:28:00Z">
          <w:pPr>
            <w:ind w:firstLine="0"/>
          </w:pPr>
        </w:pPrChange>
      </w:pPr>
      <w:ins w:id="2603" w:author="Máté Kiss" w:date="2022-03-29T19:39:00Z">
        <w:r>
          <w:t>A bejelentkezéshez a jobb felső sarokban található mezőket lehet használni. A felső mező, amelyben szür</w:t>
        </w:r>
      </w:ins>
      <w:ins w:id="2604" w:author="Máté Kiss" w:date="2022-03-29T19:40:00Z">
        <w:r>
          <w:t xml:space="preserve">kén az „e-mail…” szöveg olvasható az e-mail cím megadására szolgál, alatta lévő mező pedig a jelszónak van létre hozva. </w:t>
        </w:r>
        <w:r w:rsidR="004E4961">
          <w:t>A szükséges információk begépel</w:t>
        </w:r>
      </w:ins>
      <w:ins w:id="2605" w:author="Máté Kiss" w:date="2022-03-29T19:41:00Z">
        <w:r w:rsidR="004E4961">
          <w:t>ése után „</w:t>
        </w:r>
        <w:proofErr w:type="gramStart"/>
        <w:r w:rsidR="004E4961">
          <w:t>Enter”-</w:t>
        </w:r>
        <w:proofErr w:type="gramEnd"/>
        <w:r w:rsidR="004E4961">
          <w:t>t ütve, vagy a zöld „Bejelentkezés”</w:t>
        </w:r>
        <w:r w:rsidR="00D56E8A">
          <w:t xml:space="preserve"> gombra kattintva tudunk belépni.</w:t>
        </w:r>
      </w:ins>
    </w:p>
    <w:p w14:paraId="450F54B4" w14:textId="27D5720B" w:rsidR="008B78BE" w:rsidRDefault="008D35D7">
      <w:pPr>
        <w:ind w:firstLine="708"/>
        <w:rPr>
          <w:ins w:id="2606" w:author="Máté Kiss" w:date="2022-03-29T19:42:00Z"/>
        </w:rPr>
        <w:pPrChange w:id="2607" w:author="Máté Kiss" w:date="2022-03-29T19:42:00Z">
          <w:pPr>
            <w:ind w:firstLine="0"/>
          </w:pPr>
        </w:pPrChange>
      </w:pPr>
      <w:ins w:id="2608" w:author="Máté Kiss" w:date="2022-03-29T19:42:00Z">
        <w:r>
          <w:rPr>
            <w:noProof/>
          </w:rPr>
          <w:drawing>
            <wp:inline distT="0" distB="0" distL="0" distR="0" wp14:anchorId="4284E843" wp14:editId="7FCF2B20">
              <wp:extent cx="3133725" cy="1038225"/>
              <wp:effectExtent l="0" t="0" r="9525" b="9525"/>
              <wp:docPr id="49" name="Kép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33725" cy="1038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2F197821" w14:textId="26BB8E83" w:rsidR="005D69A8" w:rsidRDefault="0031144B" w:rsidP="00395005">
      <w:pPr>
        <w:ind w:firstLine="0"/>
        <w:rPr>
          <w:ins w:id="2609" w:author="Máté Kiss" w:date="2022-03-29T19:43:00Z"/>
        </w:rPr>
      </w:pPr>
      <w:ins w:id="2610" w:author="Máté Kiss" w:date="2022-03-29T19:42:00Z">
        <w:r>
          <w:t>Sikeres bejelentkezés esetén</w:t>
        </w:r>
        <w:r w:rsidR="00891298">
          <w:t xml:space="preserve"> ez a mező</w:t>
        </w:r>
      </w:ins>
      <w:ins w:id="2611" w:author="Máté Kiss" w:date="2022-03-29T19:43:00Z">
        <w:r w:rsidR="00891298">
          <w:t xml:space="preserve"> helyett megjelenik két gomb, a szürke „Fiók” és a piros „Kijelentkezés”.</w:t>
        </w:r>
      </w:ins>
    </w:p>
    <w:p w14:paraId="0456EC58" w14:textId="5902B345" w:rsidR="00070A1A" w:rsidRDefault="00070A1A" w:rsidP="00070A1A">
      <w:pPr>
        <w:ind w:firstLine="708"/>
        <w:rPr>
          <w:ins w:id="2612" w:author="Máté Kiss" w:date="2022-03-29T19:43:00Z"/>
        </w:rPr>
      </w:pPr>
      <w:ins w:id="2613" w:author="Máté Kiss" w:date="2022-03-29T19:43:00Z">
        <w:r>
          <w:rPr>
            <w:noProof/>
          </w:rPr>
          <w:drawing>
            <wp:inline distT="0" distB="0" distL="0" distR="0" wp14:anchorId="41A0CAB5" wp14:editId="508D5500">
              <wp:extent cx="2828925" cy="762000"/>
              <wp:effectExtent l="0" t="0" r="9525" b="0"/>
              <wp:docPr id="55" name="Kép 55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5" name="Kép 55" descr="A képen szöveg látható&#10;&#10;Automatikusan generált leírás"/>
                      <pic:cNvPicPr/>
                    </pic:nvPicPr>
                    <pic:blipFill>
                      <a:blip r:embed="rId6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828925" cy="762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A448D7" w14:textId="2E33ACA0" w:rsidR="00070A1A" w:rsidRDefault="0018326C" w:rsidP="00070A1A">
      <w:pPr>
        <w:ind w:firstLine="0"/>
        <w:rPr>
          <w:ins w:id="2614" w:author="Máté Kiss" w:date="2022-03-29T19:45:00Z"/>
        </w:rPr>
      </w:pPr>
      <w:ins w:id="2615" w:author="Máté Kiss" w:date="2022-03-29T19:43:00Z">
        <w:r>
          <w:lastRenderedPageBreak/>
          <w:t>Kijelentkezé</w:t>
        </w:r>
      </w:ins>
      <w:ins w:id="2616" w:author="Máté Kiss" w:date="2022-03-29T19:44:00Z">
        <w:r>
          <w:t xml:space="preserve">sre kattintva a rendszer kiléptet minket. </w:t>
        </w:r>
        <w:r w:rsidR="00071F39">
          <w:t xml:space="preserve">A fiók gombra kattintva az oldal átirányít minket a fiókunk </w:t>
        </w:r>
      </w:ins>
      <w:ins w:id="2617" w:author="Máté Kiss" w:date="2022-03-29T19:45:00Z">
        <w:r w:rsidR="00071F39">
          <w:t>kezeléséhez használható oldalra.</w:t>
        </w:r>
        <w:r w:rsidR="000727FC">
          <w:t xml:space="preserve"> Itt három funkció található</w:t>
        </w:r>
      </w:ins>
      <w:ins w:id="2618" w:author="Máté Kiss" w:date="2022-03-29T19:47:00Z">
        <w:r w:rsidR="004F126B">
          <w:t>, melyek az oldal bal</w:t>
        </w:r>
      </w:ins>
      <w:ins w:id="2619" w:author="Máté Kiss" w:date="2022-03-29T19:48:00Z">
        <w:r w:rsidR="004F126B">
          <w:t xml:space="preserve"> szélén érhetőek el.</w:t>
        </w:r>
      </w:ins>
    </w:p>
    <w:p w14:paraId="188D546A" w14:textId="12DFFFBC" w:rsidR="000727FC" w:rsidRDefault="000727FC" w:rsidP="00070A1A">
      <w:pPr>
        <w:ind w:firstLine="0"/>
        <w:rPr>
          <w:ins w:id="2620" w:author="Máté Kiss" w:date="2022-03-29T19:45:00Z"/>
        </w:rPr>
      </w:pPr>
      <w:ins w:id="2621" w:author="Máté Kiss" w:date="2022-03-29T19:45:00Z">
        <w:r>
          <w:tab/>
        </w:r>
        <w:r>
          <w:rPr>
            <w:noProof/>
          </w:rPr>
          <w:drawing>
            <wp:inline distT="0" distB="0" distL="0" distR="0" wp14:anchorId="36629CC6" wp14:editId="00252ABB">
              <wp:extent cx="1362075" cy="1133475"/>
              <wp:effectExtent l="0" t="0" r="9525" b="9525"/>
              <wp:docPr id="63" name="Kép 63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3" name="Kép 63" descr="A képen szöveg látható&#10;&#10;Automatikusan generált leírás"/>
                      <pic:cNvPicPr/>
                    </pic:nvPicPr>
                    <pic:blipFill>
                      <a:blip r:embed="rId6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62075" cy="1133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F2A71D" w14:textId="0C0C99BA" w:rsidR="000727FC" w:rsidRDefault="000727FC" w:rsidP="00070A1A">
      <w:pPr>
        <w:ind w:firstLine="0"/>
        <w:rPr>
          <w:ins w:id="2622" w:author="Máté Kiss" w:date="2022-03-29T19:47:00Z"/>
        </w:rPr>
      </w:pPr>
      <w:ins w:id="2623" w:author="Máté Kiss" w:date="2022-03-29T19:45:00Z">
        <w:r>
          <w:t>Az első funk</w:t>
        </w:r>
      </w:ins>
      <w:ins w:id="2624" w:author="Máté Kiss" w:date="2022-03-29T19:46:00Z">
        <w:r>
          <w:t>ció az adataink ellenőrzésére és változtatására szolgál.</w:t>
        </w:r>
      </w:ins>
      <w:ins w:id="2625" w:author="Máté Kiss" w:date="2022-03-29T19:47:00Z">
        <w:r w:rsidR="004F126B">
          <w:t xml:space="preserve"> Az adatok változtatásának mentéséhez </w:t>
        </w:r>
      </w:ins>
      <w:ins w:id="2626" w:author="Máté Kiss" w:date="2022-03-29T19:48:00Z">
        <w:r w:rsidR="00DD1E9A">
          <w:t>a zöld „Mentés” gombra szükséges kattintani.</w:t>
        </w:r>
      </w:ins>
    </w:p>
    <w:p w14:paraId="7F86FF18" w14:textId="3568C0F9" w:rsidR="00995EFB" w:rsidRDefault="00995EFB">
      <w:pPr>
        <w:ind w:firstLine="708"/>
        <w:rPr>
          <w:ins w:id="2627" w:author="Máté Kiss" w:date="2022-03-29T19:47:00Z"/>
        </w:rPr>
        <w:pPrChange w:id="2628" w:author="Máté Kiss" w:date="2022-03-29T19:47:00Z">
          <w:pPr>
            <w:ind w:firstLine="0"/>
          </w:pPr>
        </w:pPrChange>
      </w:pPr>
      <w:ins w:id="2629" w:author="Máté Kiss" w:date="2022-03-29T19:47:00Z">
        <w:r>
          <w:rPr>
            <w:noProof/>
          </w:rPr>
          <w:drawing>
            <wp:inline distT="0" distB="0" distL="0" distR="0" wp14:anchorId="718F74A6" wp14:editId="277B0482">
              <wp:extent cx="3409950" cy="2619375"/>
              <wp:effectExtent l="0" t="0" r="0" b="9525"/>
              <wp:docPr id="64" name="Kép 6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09950" cy="2619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EBFF0D1" w14:textId="496B0908" w:rsidR="00995EFB" w:rsidRDefault="00C42176" w:rsidP="00070A1A">
      <w:pPr>
        <w:ind w:firstLine="0"/>
        <w:rPr>
          <w:ins w:id="2630" w:author="Máté Kiss" w:date="2022-03-29T19:52:00Z"/>
        </w:rPr>
      </w:pPr>
      <w:ins w:id="2631" w:author="Máté Kiss" w:date="2022-03-29T19:51:00Z">
        <w:r>
          <w:t>A második funkció az előző rendeléseink megtekintésére szolgál, amelyet a „Rendeléseim” gombra kattintva ér</w:t>
        </w:r>
      </w:ins>
      <w:ins w:id="2632" w:author="Máté Kiss" w:date="2022-03-29T19:52:00Z">
        <w:r>
          <w:t>ünk el.</w:t>
        </w:r>
        <w:r w:rsidR="0076319C">
          <w:t xml:space="preserve"> Ezután az oldal betölti az összes megrendelésünket.</w:t>
        </w:r>
      </w:ins>
    </w:p>
    <w:p w14:paraId="4C21D6EB" w14:textId="2CE6AA78" w:rsidR="00201867" w:rsidRDefault="00201867" w:rsidP="00070A1A">
      <w:pPr>
        <w:ind w:firstLine="0"/>
        <w:rPr>
          <w:ins w:id="2633" w:author="Máté Kiss" w:date="2022-03-29T19:52:00Z"/>
        </w:rPr>
      </w:pPr>
      <w:ins w:id="2634" w:author="Máté Kiss" w:date="2022-03-29T19:52:00Z">
        <w:r>
          <w:rPr>
            <w:noProof/>
          </w:rPr>
          <w:drawing>
            <wp:inline distT="0" distB="0" distL="0" distR="0" wp14:anchorId="28269723" wp14:editId="61A31BB6">
              <wp:extent cx="5760720" cy="519430"/>
              <wp:effectExtent l="0" t="0" r="0" b="0"/>
              <wp:docPr id="65" name="Kép 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5194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8022EEA" w14:textId="52E9146C" w:rsidR="00201867" w:rsidRDefault="00201867" w:rsidP="00070A1A">
      <w:pPr>
        <w:ind w:firstLine="0"/>
        <w:rPr>
          <w:ins w:id="2635" w:author="Máté Kiss" w:date="2022-03-29T19:54:00Z"/>
        </w:rPr>
      </w:pPr>
      <w:ins w:id="2636" w:author="Máté Kiss" w:date="2022-03-29T19:52:00Z">
        <w:r>
          <w:t>Valamelyik sort bal kattintá</w:t>
        </w:r>
      </w:ins>
      <w:ins w:id="2637" w:author="Máté Kiss" w:date="2022-03-29T19:53:00Z">
        <w:r>
          <w:t xml:space="preserve">ssal kiválasztva, megjelenik az adott rendeléshez tartozó termékek </w:t>
        </w:r>
      </w:ins>
      <w:ins w:id="2638" w:author="Máté Kiss" w:date="2022-03-29T19:54:00Z">
        <w:r>
          <w:t>darabja és részösszege.</w:t>
        </w:r>
      </w:ins>
    </w:p>
    <w:p w14:paraId="52C1425C" w14:textId="392EE167" w:rsidR="008B34B9" w:rsidRDefault="008B34B9" w:rsidP="00070A1A">
      <w:pPr>
        <w:ind w:firstLine="0"/>
        <w:rPr>
          <w:ins w:id="2639" w:author="Máté Kiss" w:date="2022-03-29T19:54:00Z"/>
        </w:rPr>
      </w:pPr>
      <w:ins w:id="2640" w:author="Máté Kiss" w:date="2022-03-29T19:54:00Z">
        <w:r>
          <w:rPr>
            <w:noProof/>
          </w:rPr>
          <w:drawing>
            <wp:inline distT="0" distB="0" distL="0" distR="0" wp14:anchorId="2D8E06F9" wp14:editId="24B46FB9">
              <wp:extent cx="5760720" cy="844550"/>
              <wp:effectExtent l="0" t="0" r="0" b="0"/>
              <wp:docPr id="66" name="Kép 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8445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689F40C" w14:textId="631462D4" w:rsidR="008B34B9" w:rsidRDefault="008B34B9" w:rsidP="00070A1A">
      <w:pPr>
        <w:ind w:firstLine="0"/>
        <w:rPr>
          <w:ins w:id="2641" w:author="Máté Kiss" w:date="2022-03-29T19:56:00Z"/>
        </w:rPr>
      </w:pPr>
      <w:ins w:id="2642" w:author="Máté Kiss" w:date="2022-03-29T19:54:00Z">
        <w:r>
          <w:t>Az utolsó funkció a jelszó megváltoztatására használható.</w:t>
        </w:r>
        <w:r w:rsidR="00BA2A86">
          <w:t xml:space="preserve"> </w:t>
        </w:r>
      </w:ins>
      <w:ins w:id="2643" w:author="Máté Kiss" w:date="2022-03-29T19:55:00Z">
        <w:r w:rsidR="00BA2A86">
          <w:t>Az első sorban a jelenlegi megváltoztatni kívánt jelszó megadása szükséges. A következő két sorban az új jelszó ismételt megadása szükséges.</w:t>
        </w:r>
      </w:ins>
      <w:ins w:id="2644" w:author="Máté Kiss" w:date="2022-03-29T19:56:00Z">
        <w:r w:rsidR="00BA2A86">
          <w:t xml:space="preserve"> A változtatás véglegesítése a zöld „Mentés” gombra kattintva történik.</w:t>
        </w:r>
      </w:ins>
    </w:p>
    <w:p w14:paraId="20204FA3" w14:textId="2DB16E5F" w:rsidR="00BA2A86" w:rsidRDefault="00116AEC">
      <w:pPr>
        <w:ind w:firstLine="708"/>
        <w:rPr>
          <w:ins w:id="2645" w:author="Máté Kiss" w:date="2022-03-29T19:56:00Z"/>
        </w:rPr>
        <w:pPrChange w:id="2646" w:author="Máté Kiss" w:date="2022-03-29T19:57:00Z">
          <w:pPr>
            <w:ind w:firstLine="0"/>
          </w:pPr>
        </w:pPrChange>
      </w:pPr>
      <w:ins w:id="2647" w:author="Máté Kiss" w:date="2022-03-29T19:57:00Z">
        <w:r>
          <w:rPr>
            <w:noProof/>
          </w:rPr>
          <w:lastRenderedPageBreak/>
          <w:drawing>
            <wp:inline distT="0" distB="0" distL="0" distR="0" wp14:anchorId="0AE3F2BB" wp14:editId="65E39698">
              <wp:extent cx="3486150" cy="1476375"/>
              <wp:effectExtent l="0" t="0" r="0" b="9525"/>
              <wp:docPr id="67" name="Kép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86150" cy="14763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A054A9F" w14:textId="50A2F08B" w:rsidR="000D1D93" w:rsidRDefault="000D1D93">
      <w:pPr>
        <w:pStyle w:val="Cmsor3"/>
        <w:rPr>
          <w:ins w:id="2648" w:author="Máté Kiss" w:date="2022-03-31T18:29:00Z"/>
        </w:rPr>
        <w:pPrChange w:id="2649" w:author="Máté Kiss" w:date="2022-03-31T18:29:00Z">
          <w:pPr>
            <w:ind w:firstLine="0"/>
          </w:pPr>
        </w:pPrChange>
      </w:pPr>
      <w:bookmarkStart w:id="2650" w:name="_Toc100073716"/>
      <w:ins w:id="2651" w:author="Máté Kiss" w:date="2022-03-31T18:29:00Z">
        <w:r>
          <w:t>Vásárlás</w:t>
        </w:r>
        <w:bookmarkEnd w:id="2650"/>
      </w:ins>
    </w:p>
    <w:p w14:paraId="7F1D9E95" w14:textId="5688D2A1" w:rsidR="00BA2A86" w:rsidRDefault="001B3B2A">
      <w:pPr>
        <w:ind w:firstLine="708"/>
        <w:rPr>
          <w:ins w:id="2652" w:author="Máté Kiss" w:date="2022-03-29T20:01:00Z"/>
        </w:rPr>
        <w:pPrChange w:id="2653" w:author="Máté Kiss" w:date="2022-03-31T18:29:00Z">
          <w:pPr>
            <w:ind w:firstLine="0"/>
          </w:pPr>
        </w:pPrChange>
      </w:pPr>
      <w:ins w:id="2654" w:author="Máté Kiss" w:date="2022-03-29T19:58:00Z">
        <w:r>
          <w:t>A termékek</w:t>
        </w:r>
      </w:ins>
      <w:ins w:id="2655" w:author="Máté Kiss" w:date="2022-03-29T19:59:00Z">
        <w:r>
          <w:t>et megjelenítő oldalt, a fejlécben található menüsor segítségével érhetjük el.</w:t>
        </w:r>
        <w:r w:rsidR="00DC2FF0">
          <w:t xml:space="preserve"> Lehetőség van </w:t>
        </w:r>
      </w:ins>
      <w:ins w:id="2656" w:author="Máté Kiss" w:date="2022-03-29T20:00:00Z">
        <w:r w:rsidR="00DC2FF0">
          <w:t xml:space="preserve">csak az </w:t>
        </w:r>
      </w:ins>
      <w:ins w:id="2657" w:author="Máté Kiss" w:date="2022-03-29T19:59:00Z">
        <w:r w:rsidR="00DC2FF0">
          <w:t>akci</w:t>
        </w:r>
      </w:ins>
      <w:ins w:id="2658" w:author="Máté Kiss" w:date="2022-03-29T20:00:00Z">
        <w:r w:rsidR="00DC2FF0">
          <w:t>ós termékek megjelenítésére. A kurzort az adott menüpontra irányítva egy almenü jelenik meg, mely segítségével részletesebben tudunk szűrni a termé</w:t>
        </w:r>
      </w:ins>
      <w:ins w:id="2659" w:author="Máté Kiss" w:date="2022-03-29T20:01:00Z">
        <w:r w:rsidR="00DC2FF0">
          <w:t>kek közt. Az „Összes” menüpontra kattintva az összes elérhető termék megjelenik.</w:t>
        </w:r>
      </w:ins>
    </w:p>
    <w:p w14:paraId="21AB2BC9" w14:textId="704B1911" w:rsidR="00DC2FF0" w:rsidRDefault="00DC2FF0" w:rsidP="00070A1A">
      <w:pPr>
        <w:ind w:firstLine="0"/>
        <w:rPr>
          <w:ins w:id="2660" w:author="Máté Kiss" w:date="2022-03-29T20:01:00Z"/>
        </w:rPr>
      </w:pPr>
      <w:ins w:id="2661" w:author="Máté Kiss" w:date="2022-03-29T20:01:00Z">
        <w:r>
          <w:rPr>
            <w:noProof/>
          </w:rPr>
          <w:drawing>
            <wp:inline distT="0" distB="0" distL="0" distR="0" wp14:anchorId="0C0D977E" wp14:editId="006064DA">
              <wp:extent cx="5760720" cy="366395"/>
              <wp:effectExtent l="0" t="0" r="0" b="0"/>
              <wp:docPr id="68" name="Kép 6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663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C6C9C04" w14:textId="18FCA317" w:rsidR="00DC2FF0" w:rsidRDefault="00DC2FF0" w:rsidP="00070A1A">
      <w:pPr>
        <w:ind w:firstLine="0"/>
        <w:rPr>
          <w:ins w:id="2662" w:author="Máté Kiss" w:date="2022-03-29T20:01:00Z"/>
        </w:rPr>
      </w:pPr>
      <w:ins w:id="2663" w:author="Máté Kiss" w:date="2022-03-29T20:01:00Z">
        <w:r>
          <w:rPr>
            <w:noProof/>
          </w:rPr>
          <w:drawing>
            <wp:inline distT="0" distB="0" distL="0" distR="0" wp14:anchorId="5DA74F81" wp14:editId="76A1FC73">
              <wp:extent cx="1143000" cy="1066800"/>
              <wp:effectExtent l="0" t="0" r="0" b="0"/>
              <wp:docPr id="69" name="Kép 6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0" cy="1066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0E523F" w14:textId="554067AE" w:rsidR="00DC2FF0" w:rsidRDefault="000B1572" w:rsidP="00070A1A">
      <w:pPr>
        <w:ind w:firstLine="0"/>
        <w:rPr>
          <w:ins w:id="2664" w:author="Máté Kiss" w:date="2022-03-29T20:02:00Z"/>
        </w:rPr>
      </w:pPr>
      <w:ins w:id="2665" w:author="Máté Kiss" w:date="2022-03-29T20:02:00Z">
        <w:r>
          <w:t>Az oldal bal szélén található menü segítségével részletes szűrést van lehetőségünk beállítani.</w:t>
        </w:r>
      </w:ins>
      <w:ins w:id="2666" w:author="Máté Kiss" w:date="2022-03-29T20:03:00Z">
        <w:r w:rsidR="00E374F0">
          <w:t xml:space="preserve"> A szűrés eltávolításához az „Összes” gombra kattintva van lehetőség. </w:t>
        </w:r>
      </w:ins>
    </w:p>
    <w:p w14:paraId="08659A64" w14:textId="1593BBF5" w:rsidR="00DE50A7" w:rsidRDefault="00DE50A7">
      <w:pPr>
        <w:ind w:firstLine="708"/>
        <w:rPr>
          <w:ins w:id="2667" w:author="Máté Kiss" w:date="2022-03-29T20:02:00Z"/>
        </w:rPr>
        <w:pPrChange w:id="2668" w:author="Máté Kiss" w:date="2022-03-29T20:03:00Z">
          <w:pPr>
            <w:ind w:firstLine="0"/>
          </w:pPr>
        </w:pPrChange>
      </w:pPr>
      <w:ins w:id="2669" w:author="Máté Kiss" w:date="2022-03-29T20:02:00Z">
        <w:r>
          <w:rPr>
            <w:noProof/>
          </w:rPr>
          <w:drawing>
            <wp:inline distT="0" distB="0" distL="0" distR="0" wp14:anchorId="4F591900" wp14:editId="297A711D">
              <wp:extent cx="2295525" cy="2058297"/>
              <wp:effectExtent l="0" t="0" r="0" b="0"/>
              <wp:docPr id="71" name="Kép 7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03111" cy="206509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F9E6265" w14:textId="61EB4317" w:rsidR="00DE50A7" w:rsidRDefault="005F3083" w:rsidP="00070A1A">
      <w:pPr>
        <w:ind w:firstLine="0"/>
        <w:rPr>
          <w:ins w:id="2670" w:author="Máté Kiss" w:date="2022-03-29T20:05:00Z"/>
        </w:rPr>
      </w:pPr>
      <w:ins w:id="2671" w:author="Máté Kiss" w:date="2022-03-29T20:04:00Z">
        <w:r>
          <w:t>A kiválasztott terméket a táblázat jobb szélén található kosár gombra kattintva helyez</w:t>
        </w:r>
      </w:ins>
      <w:ins w:id="2672" w:author="Máté Kiss" w:date="2022-03-29T20:05:00Z">
        <w:r>
          <w:t>hetjük a kosárba.</w:t>
        </w:r>
      </w:ins>
    </w:p>
    <w:p w14:paraId="1979AB84" w14:textId="0E6537DC" w:rsidR="00BD4D01" w:rsidRDefault="00BD4D01" w:rsidP="00070A1A">
      <w:pPr>
        <w:ind w:firstLine="0"/>
        <w:rPr>
          <w:ins w:id="2673" w:author="Máté Kiss" w:date="2022-03-29T20:05:00Z"/>
        </w:rPr>
      </w:pPr>
      <w:ins w:id="2674" w:author="Máté Kiss" w:date="2022-03-29T20:05:00Z">
        <w:r>
          <w:rPr>
            <w:noProof/>
          </w:rPr>
          <w:drawing>
            <wp:inline distT="0" distB="0" distL="0" distR="0" wp14:anchorId="5C1C9F81" wp14:editId="089DCC07">
              <wp:extent cx="5760720" cy="443865"/>
              <wp:effectExtent l="0" t="0" r="0" b="0"/>
              <wp:docPr id="73" name="Kép 7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443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0A782FF" w14:textId="2FF06A74" w:rsidR="00BD4D01" w:rsidRDefault="008770CB" w:rsidP="00070A1A">
      <w:pPr>
        <w:ind w:firstLine="0"/>
        <w:rPr>
          <w:ins w:id="2675" w:author="Máté Kiss" w:date="2022-03-29T20:08:00Z"/>
        </w:rPr>
      </w:pPr>
      <w:ins w:id="2676" w:author="Máté Kiss" w:date="2022-03-29T20:05:00Z">
        <w:r>
          <w:t>A kosár megtek</w:t>
        </w:r>
      </w:ins>
      <w:ins w:id="2677" w:author="Máté Kiss" w:date="2022-03-29T20:06:00Z">
        <w:r>
          <w:t>intéséhez a jobb felső sarokban található sárga „KOSÁR” gombra szükséges kattintani.</w:t>
        </w:r>
        <w:r w:rsidR="00846F65">
          <w:t xml:space="preserve"> </w:t>
        </w:r>
      </w:ins>
      <w:ins w:id="2678" w:author="Máté Kiss" w:date="2022-03-29T20:07:00Z">
        <w:r w:rsidR="00757F46">
          <w:t xml:space="preserve">Itt látható a jelenleg kosárban lévő összes termék. Ezeknek a mennyiségét csökkenteni, a piros (-) gombbal, növelni pedig a zöld (+) </w:t>
        </w:r>
      </w:ins>
      <w:ins w:id="2679" w:author="Máté Kiss" w:date="2022-03-29T20:08:00Z">
        <w:r w:rsidR="00757F46">
          <w:t>gombbal van lehetőség</w:t>
        </w:r>
        <w:r w:rsidR="003E5C24">
          <w:t xml:space="preserve">. A termékek </w:t>
        </w:r>
        <w:r w:rsidR="003E5C24">
          <w:lastRenderedPageBreak/>
          <w:t>alatt található zöld „RENDEL” gombra</w:t>
        </w:r>
      </w:ins>
      <w:ins w:id="2680" w:author="Máté Kiss" w:date="2022-03-29T20:09:00Z">
        <w:r w:rsidR="003E5C24">
          <w:t xml:space="preserve"> kattintva az oldal átirányít minket az adataink ellenőrzésére szolgáló oldalra</w:t>
        </w:r>
        <w:r w:rsidR="008637C5">
          <w:t>.</w:t>
        </w:r>
      </w:ins>
    </w:p>
    <w:p w14:paraId="10F04E2B" w14:textId="048E727A" w:rsidR="00D10718" w:rsidRDefault="00D10718" w:rsidP="00070A1A">
      <w:pPr>
        <w:ind w:firstLine="0"/>
        <w:rPr>
          <w:ins w:id="2681" w:author="Máté Kiss" w:date="2022-03-29T20:08:00Z"/>
        </w:rPr>
      </w:pPr>
      <w:ins w:id="2682" w:author="Máté Kiss" w:date="2022-03-29T20:08:00Z">
        <w:r>
          <w:rPr>
            <w:noProof/>
          </w:rPr>
          <w:drawing>
            <wp:inline distT="0" distB="0" distL="0" distR="0" wp14:anchorId="67CA6B30" wp14:editId="684310CF">
              <wp:extent cx="5760720" cy="534035"/>
              <wp:effectExtent l="0" t="0" r="0" b="0"/>
              <wp:docPr id="74" name="Kép 7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5340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9D5387" w14:textId="525711C5" w:rsidR="00D10718" w:rsidRDefault="001220D1" w:rsidP="00070A1A">
      <w:pPr>
        <w:ind w:firstLine="0"/>
        <w:rPr>
          <w:ins w:id="2683" w:author="Máté Kiss" w:date="2022-03-29T20:12:00Z"/>
        </w:rPr>
      </w:pPr>
      <w:ins w:id="2684" w:author="Máté Kiss" w:date="2022-03-29T20:09:00Z">
        <w:r>
          <w:t xml:space="preserve">Ezen a részen ellenőrizni tudjuk a személyes adatainkat. </w:t>
        </w:r>
      </w:ins>
      <w:ins w:id="2685" w:author="Máté Kiss" w:date="2022-03-29T20:10:00Z">
        <w:r>
          <w:t>Látható az összes rendelni kívánt termék, a hozzájuk tartozó darabszámmal és részösszeggel</w:t>
        </w:r>
      </w:ins>
      <w:ins w:id="2686" w:author="Máté Kiss" w:date="2022-03-29T20:11:00Z">
        <w:r>
          <w:t>, valamint a teljes összeg is</w:t>
        </w:r>
      </w:ins>
      <w:ins w:id="2687" w:author="Máté Kiss" w:date="2022-03-29T20:10:00Z">
        <w:r>
          <w:t>.</w:t>
        </w:r>
      </w:ins>
      <w:ins w:id="2688" w:author="Máté Kiss" w:date="2022-03-29T20:11:00Z">
        <w:r w:rsidR="00903EEB">
          <w:t xml:space="preserve"> Megadható tetszés </w:t>
        </w:r>
      </w:ins>
      <w:ins w:id="2689" w:author="Máté Kiss" w:date="2022-03-29T20:12:00Z">
        <w:r w:rsidR="00903EEB">
          <w:t xml:space="preserve">szerint a rendeléshez megjegyzés is. </w:t>
        </w:r>
        <w:r w:rsidR="00531668">
          <w:t>A zöld „VÉGLEGESÍTÉS” gombra kattintva leadható a rendelés.</w:t>
        </w:r>
      </w:ins>
    </w:p>
    <w:p w14:paraId="06C9B690" w14:textId="5C1D5F63" w:rsidR="00FC44E3" w:rsidRDefault="00903EEB" w:rsidP="00FB1F40">
      <w:pPr>
        <w:ind w:firstLine="708"/>
        <w:rPr>
          <w:ins w:id="2690" w:author="Máté Kiss" w:date="2022-03-31T19:18:00Z"/>
        </w:rPr>
      </w:pPr>
      <w:ins w:id="2691" w:author="Máté Kiss" w:date="2022-03-29T20:12:00Z">
        <w:r>
          <w:rPr>
            <w:noProof/>
          </w:rPr>
          <w:drawing>
            <wp:inline distT="0" distB="0" distL="0" distR="0" wp14:anchorId="31F21DCE" wp14:editId="51D0BDD0">
              <wp:extent cx="4943475" cy="1781175"/>
              <wp:effectExtent l="0" t="0" r="0" b="8255"/>
              <wp:docPr id="75" name="Kép 75" descr="A képen szöveg látható&#10;&#10;Automatikusan generált leírá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5" name="Kép 75" descr="A képen szöveg látható&#10;&#10;Automatikusan generált leírás"/>
                      <pic:cNvPicPr/>
                    </pic:nvPicPr>
                    <pic:blipFill>
                      <a:blip r:embed="rId7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43475" cy="178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31E4A4" w14:textId="5F2B3DCB" w:rsidR="00277B2E" w:rsidRDefault="0075488E" w:rsidP="00826F31">
      <w:pPr>
        <w:pStyle w:val="Cmsor1"/>
        <w:rPr>
          <w:ins w:id="2692" w:author="Máté Kiss" w:date="2022-04-01T19:33:00Z"/>
        </w:rPr>
      </w:pPr>
      <w:bookmarkStart w:id="2693" w:name="_Toc100073717"/>
      <w:ins w:id="2694" w:author="Máté Kiss" w:date="2022-04-01T19:29:00Z">
        <w:r>
          <w:t>Összegzés</w:t>
        </w:r>
      </w:ins>
      <w:bookmarkEnd w:id="2693"/>
    </w:p>
    <w:p w14:paraId="6BEE14CC" w14:textId="46EA0387" w:rsidR="00D84717" w:rsidRDefault="00826F31" w:rsidP="00D84717">
      <w:pPr>
        <w:rPr>
          <w:ins w:id="2695" w:author="Máté Kiss" w:date="2022-04-01T19:40:00Z"/>
        </w:rPr>
      </w:pPr>
      <w:ins w:id="2696" w:author="Máté Kiss" w:date="2022-04-01T19:33:00Z">
        <w:r>
          <w:t>A projektmunka teljes megvalósítása során rengeteg új tapasztalathoz tudtam hozzájutni</w:t>
        </w:r>
      </w:ins>
      <w:ins w:id="2697" w:author="Máté Kiss" w:date="2022-04-01T19:34:00Z">
        <w:r>
          <w:t>, amelyeket egyéni projekt elkészítése mellett nem lett volna lehetőségem meg</w:t>
        </w:r>
      </w:ins>
      <w:ins w:id="2698" w:author="Máté Kiss" w:date="2022-04-01T19:35:00Z">
        <w:r>
          <w:t>tapasztalni</w:t>
        </w:r>
        <w:r w:rsidR="00FB5FC6">
          <w:t xml:space="preserve">. </w:t>
        </w:r>
      </w:ins>
      <w:ins w:id="2699" w:author="Máté Kiss" w:date="2022-04-01T19:40:00Z">
        <w:r w:rsidR="00D84717">
          <w:t>A</w:t>
        </w:r>
      </w:ins>
      <w:ins w:id="2700" w:author="Máté Kiss" w:date="2022-04-01T19:41:00Z">
        <w:r w:rsidR="00D84717">
          <w:t>z adatbázis tervezése során</w:t>
        </w:r>
      </w:ins>
      <w:ins w:id="2701" w:author="Máté Kiss" w:date="2022-04-01T19:40:00Z">
        <w:r w:rsidR="00D84717">
          <w:t xml:space="preserve"> </w:t>
        </w:r>
      </w:ins>
      <w:ins w:id="2702" w:author="Máté Kiss" w:date="2022-04-01T19:42:00Z">
        <w:r w:rsidR="00D84717">
          <w:t xml:space="preserve">néhány akadályba ütköztünk, amely rávilágított mennyire fontos és meghatározó része a programoknak </w:t>
        </w:r>
      </w:ins>
      <w:ins w:id="2703" w:author="Máté Kiss" w:date="2022-04-01T19:43:00Z">
        <w:r w:rsidR="00D84717">
          <w:t>a pontosan és jól megtervezett adatbázis</w:t>
        </w:r>
      </w:ins>
      <w:ins w:id="2704" w:author="Máté Kiss" w:date="2022-04-01T20:06:00Z">
        <w:r w:rsidR="0009653C">
          <w:t>, hiszen több szempontnak is eleget kell tennie</w:t>
        </w:r>
      </w:ins>
      <w:ins w:id="2705" w:author="Máté Kiss" w:date="2022-04-01T19:43:00Z">
        <w:r w:rsidR="00D84717">
          <w:t xml:space="preserve">. </w:t>
        </w:r>
        <w:r w:rsidR="00C35192">
          <w:t xml:space="preserve">Segítségével mindkét platformon fejlesztett alkalmazás zökkenőmentesen tud futni. </w:t>
        </w:r>
      </w:ins>
      <w:ins w:id="2706" w:author="Máté Kiss" w:date="2022-04-01T19:44:00Z">
        <w:r w:rsidR="00CB145A">
          <w:t xml:space="preserve">Sajnos a kellő fejlesztési tapasztalat hiánya miatt, a fejlesztés </w:t>
        </w:r>
      </w:ins>
      <w:ins w:id="2707" w:author="Máté Kiss" w:date="2022-04-01T19:45:00Z">
        <w:r w:rsidR="00CB145A">
          <w:t xml:space="preserve">tervezési szakaszában túl sok mindent akartam megvalósítani és </w:t>
        </w:r>
      </w:ins>
      <w:ins w:id="2708" w:author="Máté Kiss" w:date="2022-04-01T19:46:00Z">
        <w:r w:rsidR="00CB145A">
          <w:t>a véges idő</w:t>
        </w:r>
      </w:ins>
      <w:ins w:id="2709" w:author="Máté Kiss" w:date="2022-04-01T19:47:00Z">
        <w:r w:rsidR="00CB145A">
          <w:t xml:space="preserve"> végett megvalósításuk</w:t>
        </w:r>
      </w:ins>
      <w:ins w:id="2710" w:author="Máté Kiss" w:date="2022-04-01T19:48:00Z">
        <w:r w:rsidR="00CB145A">
          <w:t xml:space="preserve"> elmaradt.</w:t>
        </w:r>
      </w:ins>
      <w:ins w:id="2711" w:author="Máté Kiss" w:date="2022-04-01T20:07:00Z">
        <w:r w:rsidR="00E93FC5">
          <w:t xml:space="preserve"> A hiányzó funkciók helyett ezért más leegyszerűsített megoldásokat </w:t>
        </w:r>
      </w:ins>
      <w:ins w:id="2712" w:author="Máté Kiss" w:date="2022-04-01T20:08:00Z">
        <w:r w:rsidR="00E93FC5">
          <w:t>kellet megvalósítanom</w:t>
        </w:r>
      </w:ins>
      <w:ins w:id="2713" w:author="Máté Kiss" w:date="2022-04-01T20:07:00Z">
        <w:r w:rsidR="00E93FC5">
          <w:t>.</w:t>
        </w:r>
      </w:ins>
      <w:ins w:id="2714" w:author="Máté Kiss" w:date="2022-04-01T19:48:00Z">
        <w:r w:rsidR="00CB145A">
          <w:t xml:space="preserve"> </w:t>
        </w:r>
        <w:r w:rsidR="008C308B">
          <w:t xml:space="preserve">A programozás során </w:t>
        </w:r>
      </w:ins>
      <w:ins w:id="2715" w:author="Máté Kiss" w:date="2022-04-01T19:49:00Z">
        <w:r w:rsidR="008C308B">
          <w:t xml:space="preserve">kezdő fejlesztőként nem igazán alkalmaztam a </w:t>
        </w:r>
        <w:proofErr w:type="spellStart"/>
        <w:r w:rsidR="008C308B">
          <w:t>kommentelést</w:t>
        </w:r>
        <w:proofErr w:type="spellEnd"/>
        <w:r w:rsidR="008C308B">
          <w:t>.</w:t>
        </w:r>
      </w:ins>
      <w:ins w:id="2716" w:author="Máté Kiss" w:date="2022-04-01T19:50:00Z">
        <w:r w:rsidR="008C308B">
          <w:t xml:space="preserve"> Kellemetlenül tapasztaltam, amikor egy már hónapja megírt kódrészlet </w:t>
        </w:r>
      </w:ins>
      <w:ins w:id="2717" w:author="Máté Kiss" w:date="2022-04-01T19:51:00Z">
        <w:r w:rsidR="008C308B">
          <w:t>megtekintése során, mondhatni előröl megkellett fejteni a program működ</w:t>
        </w:r>
      </w:ins>
      <w:ins w:id="2718" w:author="Máté Kiss" w:date="2022-04-01T19:52:00Z">
        <w:r w:rsidR="008C308B">
          <w:t>ését.</w:t>
        </w:r>
        <w:r w:rsidR="00A439BE">
          <w:t xml:space="preserve"> Me</w:t>
        </w:r>
      </w:ins>
      <w:ins w:id="2719" w:author="Máté Kiss" w:date="2022-04-01T19:53:00Z">
        <w:r w:rsidR="00A439BE">
          <w:t>gtapasztalhattam mennyire fontos a kellően összehangolt csoportmunka</w:t>
        </w:r>
      </w:ins>
      <w:ins w:id="2720" w:author="Máté Kiss" w:date="2022-04-01T20:00:00Z">
        <w:r w:rsidR="00BE29FC">
          <w:t xml:space="preserve">, a feladatok </w:t>
        </w:r>
      </w:ins>
      <w:ins w:id="2721" w:author="Máté Kiss" w:date="2022-04-01T20:01:00Z">
        <w:r w:rsidR="00BE29FC">
          <w:t xml:space="preserve">megfelelő </w:t>
        </w:r>
      </w:ins>
      <w:ins w:id="2722" w:author="Máté Kiss" w:date="2022-04-01T20:00:00Z">
        <w:r w:rsidR="00BE29FC">
          <w:t>feloszt</w:t>
        </w:r>
      </w:ins>
      <w:ins w:id="2723" w:author="Máté Kiss" w:date="2022-04-01T20:01:00Z">
        <w:r w:rsidR="00BE29FC">
          <w:t>ása</w:t>
        </w:r>
        <w:r w:rsidR="00AB49D0">
          <w:t>, a pontos egyeztetések, hisz ezek hiányában az egész projekt</w:t>
        </w:r>
      </w:ins>
      <w:ins w:id="2724" w:author="Máté Kiss" w:date="2022-04-01T20:02:00Z">
        <w:r w:rsidR="00AB49D0">
          <w:t xml:space="preserve"> készítése áll.</w:t>
        </w:r>
        <w:r w:rsidR="00F24589">
          <w:t xml:space="preserve"> A program el</w:t>
        </w:r>
      </w:ins>
      <w:ins w:id="2725" w:author="Máté Kiss" w:date="2022-04-01T20:03:00Z">
        <w:r w:rsidR="00F24589">
          <w:t>készítése során rengeteg új, eddig számomra ismeretlen szakmai megvalósításokat tanultam.</w:t>
        </w:r>
      </w:ins>
      <w:ins w:id="2726" w:author="Máté Kiss" w:date="2022-04-01T20:05:00Z">
        <w:r w:rsidR="004D090F">
          <w:t xml:space="preserve"> </w:t>
        </w:r>
      </w:ins>
      <w:ins w:id="2727" w:author="Máté Kiss" w:date="2022-04-01T20:03:00Z">
        <w:r w:rsidR="00F24589">
          <w:t>Új technológiák</w:t>
        </w:r>
      </w:ins>
      <w:ins w:id="2728" w:author="Máté Kiss" w:date="2022-04-01T20:04:00Z">
        <w:r w:rsidR="00F24589">
          <w:t xml:space="preserve"> elsajá</w:t>
        </w:r>
        <w:r w:rsidR="006D1250">
          <w:t>títása</w:t>
        </w:r>
      </w:ins>
      <w:ins w:id="2729" w:author="Máté Kiss" w:date="2022-04-01T20:05:00Z">
        <w:r w:rsidR="00884AF0">
          <w:t xml:space="preserve"> </w:t>
        </w:r>
      </w:ins>
      <w:ins w:id="2730" w:author="Máté Kiss" w:date="2022-04-01T20:04:00Z">
        <w:r w:rsidR="00F24589">
          <w:t xml:space="preserve">a jövőbeni fejlesztéseim </w:t>
        </w:r>
        <w:r w:rsidR="00477AFE">
          <w:t>gördülékenyebbé tételét is</w:t>
        </w:r>
      </w:ins>
      <w:ins w:id="2731" w:author="Máté Kiss" w:date="2022-04-01T20:05:00Z">
        <w:r w:rsidR="00884AF0">
          <w:t xml:space="preserve"> segítette</w:t>
        </w:r>
      </w:ins>
      <w:ins w:id="2732" w:author="Máté Kiss" w:date="2022-04-01T20:04:00Z">
        <w:r w:rsidR="00477AFE">
          <w:t>.</w:t>
        </w:r>
      </w:ins>
    </w:p>
    <w:p w14:paraId="5C487C27" w14:textId="4926E908" w:rsidR="00826F31" w:rsidRPr="00826F31" w:rsidRDefault="00D84717">
      <w:pPr>
        <w:rPr>
          <w:rPrChange w:id="2733" w:author="Máté Kiss" w:date="2022-04-01T19:33:00Z">
            <w:rPr>
              <w:b/>
              <w:bCs/>
              <w:sz w:val="22"/>
              <w:szCs w:val="20"/>
            </w:rPr>
          </w:rPrChange>
        </w:rPr>
        <w:pPrChange w:id="2734" w:author="Máté Kiss" w:date="2022-04-01T19:59:00Z">
          <w:pPr>
            <w:ind w:firstLine="0"/>
          </w:pPr>
        </w:pPrChange>
      </w:pPr>
      <w:ins w:id="2735" w:author="Máté Kiss" w:date="2022-04-01T19:40:00Z">
        <w:r>
          <w:br w:type="page"/>
        </w:r>
      </w:ins>
    </w:p>
    <w:p w14:paraId="13C36CF2" w14:textId="73267C14" w:rsidR="002608B1" w:rsidRDefault="002608B1" w:rsidP="00454CA5">
      <w:pPr>
        <w:pStyle w:val="Cmsor1"/>
        <w:numPr>
          <w:ilvl w:val="0"/>
          <w:numId w:val="0"/>
        </w:numPr>
        <w:rPr>
          <w:ins w:id="2736" w:author="Máté Kiss" w:date="2022-03-31T19:19:00Z"/>
        </w:rPr>
        <w:pPrChange w:id="2737" w:author="Máté Kiss" w:date="2022-04-05T17:46:00Z">
          <w:pPr>
            <w:pStyle w:val="Tartalomjegyzkcmsora"/>
          </w:pPr>
        </w:pPrChange>
      </w:pPr>
      <w:bookmarkStart w:id="2738" w:name="_Toc100073718"/>
      <w:ins w:id="2739" w:author="Máté Kiss" w:date="2022-03-31T19:19:00Z">
        <w:r>
          <w:lastRenderedPageBreak/>
          <w:t>Jegyzékek</w:t>
        </w:r>
        <w:bookmarkEnd w:id="2738"/>
      </w:ins>
    </w:p>
    <w:p w14:paraId="7CCB25B0" w14:textId="0E19EDC6" w:rsidR="001C12EF" w:rsidRDefault="00277B2E" w:rsidP="00454CA5">
      <w:pPr>
        <w:pStyle w:val="Cmsor2"/>
        <w:numPr>
          <w:ilvl w:val="0"/>
          <w:numId w:val="0"/>
        </w:numPr>
        <w:rPr>
          <w:ins w:id="2740" w:author="Máté Kiss" w:date="2022-03-31T19:00:00Z"/>
        </w:rPr>
        <w:pPrChange w:id="2741" w:author="Máté Kiss" w:date="2022-04-05T17:46:00Z">
          <w:pPr>
            <w:pStyle w:val="Tartalomjegyzkcmsora"/>
          </w:pPr>
        </w:pPrChange>
      </w:pPr>
      <w:bookmarkStart w:id="2742" w:name="_Toc100073719"/>
      <w:ins w:id="2743" w:author="Máté Kiss" w:date="2022-03-31T18:59:00Z">
        <w:r>
          <w:t>Ábrajegyzék</w:t>
        </w:r>
      </w:ins>
      <w:bookmarkEnd w:id="2742"/>
    </w:p>
    <w:p w14:paraId="247A50E1" w14:textId="0FECCD65" w:rsidR="00592594" w:rsidRDefault="00273CB0" w:rsidP="00454CA5">
      <w:pPr>
        <w:pStyle w:val="brajegyzk"/>
        <w:tabs>
          <w:tab w:val="right" w:leader="dot" w:pos="9062"/>
        </w:tabs>
        <w:ind w:left="851" w:firstLine="0"/>
        <w:rPr>
          <w:ins w:id="2744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  <w:pPrChange w:id="2745" w:author="Máté Kiss" w:date="2022-04-05T17:47:00Z">
          <w:pPr>
            <w:pStyle w:val="brajegyzk"/>
            <w:tabs>
              <w:tab w:val="right" w:leader="dot" w:pos="9062"/>
            </w:tabs>
          </w:pPr>
        </w:pPrChange>
      </w:pPr>
      <w:ins w:id="2746" w:author="Máté Kiss" w:date="2022-03-31T19:00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TOC \h \z \c "ábra" </w:instrText>
        </w:r>
      </w:ins>
      <w:r>
        <w:rPr>
          <w:lang w:eastAsia="hu-HU"/>
        </w:rPr>
        <w:fldChar w:fldCharType="separate"/>
      </w:r>
      <w:ins w:id="2747" w:author="Máté Kiss" w:date="2022-03-31T19:14:00Z">
        <w:r w:rsidR="00592594" w:rsidRPr="00646D94">
          <w:rPr>
            <w:rStyle w:val="Hiperhivatkozs"/>
            <w:noProof/>
          </w:rPr>
          <w:fldChar w:fldCharType="begin"/>
        </w:r>
        <w:r w:rsidR="00592594" w:rsidRPr="00646D94">
          <w:rPr>
            <w:rStyle w:val="Hiperhivatkozs"/>
            <w:noProof/>
          </w:rPr>
          <w:instrText xml:space="preserve"> </w:instrText>
        </w:r>
        <w:r w:rsidR="00592594">
          <w:rPr>
            <w:noProof/>
          </w:rPr>
          <w:instrText>HYPERLINK \l "_Toc99646495"</w:instrText>
        </w:r>
        <w:r w:rsidR="00592594" w:rsidRPr="00646D94">
          <w:rPr>
            <w:rStyle w:val="Hiperhivatkozs"/>
            <w:noProof/>
          </w:rPr>
          <w:instrText xml:space="preserve"> </w:instrText>
        </w:r>
        <w:r w:rsidR="00592594" w:rsidRPr="00646D94">
          <w:rPr>
            <w:rStyle w:val="Hiperhivatkozs"/>
            <w:noProof/>
          </w:rPr>
          <w:fldChar w:fldCharType="separate"/>
        </w:r>
        <w:r w:rsidR="00592594" w:rsidRPr="00646D94">
          <w:rPr>
            <w:rStyle w:val="Hiperhivatkozs"/>
            <w:noProof/>
          </w:rPr>
          <w:t>1. ábra: Adatbázis táblái</w:t>
        </w:r>
        <w:r w:rsidR="00592594">
          <w:rPr>
            <w:noProof/>
            <w:webHidden/>
          </w:rPr>
          <w:tab/>
        </w:r>
        <w:r w:rsidR="00592594">
          <w:rPr>
            <w:noProof/>
            <w:webHidden/>
          </w:rPr>
          <w:fldChar w:fldCharType="begin"/>
        </w:r>
        <w:r w:rsidR="00592594">
          <w:rPr>
            <w:noProof/>
            <w:webHidden/>
          </w:rPr>
          <w:instrText xml:space="preserve"> PAGEREF _Toc99646495 \h </w:instrText>
        </w:r>
      </w:ins>
      <w:r w:rsidR="00592594">
        <w:rPr>
          <w:noProof/>
          <w:webHidden/>
        </w:rPr>
      </w:r>
      <w:r w:rsidR="00592594">
        <w:rPr>
          <w:noProof/>
          <w:webHidden/>
        </w:rPr>
        <w:fldChar w:fldCharType="separate"/>
      </w:r>
      <w:ins w:id="2748" w:author="Máté Kiss" w:date="2022-03-31T19:14:00Z">
        <w:r w:rsidR="00592594">
          <w:rPr>
            <w:noProof/>
            <w:webHidden/>
          </w:rPr>
          <w:t>5</w:t>
        </w:r>
        <w:r w:rsidR="00592594">
          <w:rPr>
            <w:noProof/>
            <w:webHidden/>
          </w:rPr>
          <w:fldChar w:fldCharType="end"/>
        </w:r>
        <w:r w:rsidR="00592594" w:rsidRPr="00646D94">
          <w:rPr>
            <w:rStyle w:val="Hiperhivatkozs"/>
            <w:noProof/>
          </w:rPr>
          <w:fldChar w:fldCharType="end"/>
        </w:r>
      </w:ins>
    </w:p>
    <w:p w14:paraId="037D8928" w14:textId="3ADCAFB8" w:rsidR="00592594" w:rsidRDefault="00592594">
      <w:pPr>
        <w:pStyle w:val="brajegyzk"/>
        <w:tabs>
          <w:tab w:val="right" w:leader="dot" w:pos="9062"/>
        </w:tabs>
        <w:rPr>
          <w:ins w:id="2749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50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"_Toc99646496"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2. ábra: XAMPP vezérlő-panel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_Toc99646496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51" w:author="Máté Kiss" w:date="2022-03-31T19:1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0203669A" w14:textId="3F586869" w:rsidR="00592594" w:rsidRDefault="00592594">
      <w:pPr>
        <w:pStyle w:val="brajegyzk"/>
        <w:tabs>
          <w:tab w:val="right" w:leader="dot" w:pos="9062"/>
        </w:tabs>
        <w:rPr>
          <w:ins w:id="2752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53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"_Toc99646497"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3. ábra: Webszerver tulajdonságai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_Toc99646497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54" w:author="Máté Kiss" w:date="2022-03-31T19:14:00Z"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5783D5B8" w14:textId="794D301D" w:rsidR="00592594" w:rsidRDefault="00592594">
      <w:pPr>
        <w:pStyle w:val="brajegyzk"/>
        <w:tabs>
          <w:tab w:val="right" w:leader="dot" w:pos="9062"/>
        </w:tabs>
        <w:rPr>
          <w:ins w:id="2755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56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"_Toc99646498"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4. ábra: Adatbázis tulajdonságai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_Toc99646498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57" w:author="Máté Kiss" w:date="2022-03-31T19:1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77AAE163" w14:textId="1162E0B7" w:rsidR="00592594" w:rsidRDefault="00592594">
      <w:pPr>
        <w:pStyle w:val="brajegyzk"/>
        <w:tabs>
          <w:tab w:val="right" w:leader="dot" w:pos="9062"/>
        </w:tabs>
        <w:rPr>
          <w:ins w:id="2758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59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"_Toc99646499"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5. ábra: IntelliSense kódkiegészítés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_Toc99646499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60" w:author="Máté Kiss" w:date="2022-03-31T19:14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7195993C" w14:textId="586DBAEC" w:rsidR="00592594" w:rsidRDefault="00592594">
      <w:pPr>
        <w:pStyle w:val="brajegyzk"/>
        <w:tabs>
          <w:tab w:val="right" w:leader="dot" w:pos="9062"/>
        </w:tabs>
        <w:rPr>
          <w:ins w:id="2761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62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"_Toc99646500"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6. ábra: Visual Studio Code felülete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63" w:author="Máté Kiss" w:date="2022-03-31T19:1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13247FD2" w14:textId="0389421B" w:rsidR="00592594" w:rsidRDefault="00592594">
      <w:pPr>
        <w:pStyle w:val="brajegyzk"/>
        <w:tabs>
          <w:tab w:val="left" w:pos="4430"/>
          <w:tab w:val="right" w:leader="dot" w:pos="9062"/>
        </w:tabs>
        <w:rPr>
          <w:ins w:id="2764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65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"_Toc99646501"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7. ábra: Box Modell a Chrome-ban</w:t>
        </w:r>
        <w:r>
          <w:rPr>
            <w:rFonts w:asciiTheme="minorHAnsi" w:eastAsiaTheme="minorEastAsia" w:hAnsiTheme="minorHAnsi" w:cstheme="minorBidi"/>
            <w:noProof/>
            <w:sz w:val="22"/>
            <w:lang w:eastAsia="hu-HU"/>
          </w:rPr>
          <w:tab/>
        </w:r>
        <w:r w:rsidRPr="00646D94">
          <w:rPr>
            <w:rStyle w:val="Hiperhivatkozs"/>
            <w:noProof/>
          </w:rPr>
          <w:t xml:space="preserve">  8. ábra: CSS tulajdonságok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66" w:author="Máté Kiss" w:date="2022-03-31T19:14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7A4859DA" w14:textId="0E0894A7" w:rsidR="00592594" w:rsidRDefault="00592594">
      <w:pPr>
        <w:pStyle w:val="brajegyzk"/>
        <w:tabs>
          <w:tab w:val="right" w:leader="dot" w:pos="9062"/>
        </w:tabs>
        <w:rPr>
          <w:ins w:id="2767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68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"_Toc99646502"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9. ábra: JavaScript konzol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69" w:author="Máté Kiss" w:date="2022-03-31T19:1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44ABF3BC" w14:textId="07DA4E6B" w:rsidR="00592594" w:rsidRDefault="00592594">
      <w:pPr>
        <w:pStyle w:val="brajegyzk"/>
        <w:tabs>
          <w:tab w:val="right" w:leader="dot" w:pos="9062"/>
        </w:tabs>
        <w:rPr>
          <w:ins w:id="2770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71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"_Toc99646503"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10. ábra: connect.php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72" w:author="Máté Kiss" w:date="2022-03-31T19:14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13B250BC" w14:textId="72440469" w:rsidR="00592594" w:rsidRDefault="00592594">
      <w:pPr>
        <w:pStyle w:val="brajegyzk"/>
        <w:tabs>
          <w:tab w:val="right" w:leader="dot" w:pos="9062"/>
        </w:tabs>
        <w:rPr>
          <w:ins w:id="2773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74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"_Toc99646504"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11. ábra: header.php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75" w:author="Máté Kiss" w:date="2022-03-31T19:1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3AD0032E" w14:textId="4641023D" w:rsidR="00592594" w:rsidRDefault="00592594">
      <w:pPr>
        <w:pStyle w:val="brajegyzk"/>
        <w:tabs>
          <w:tab w:val="right" w:leader="dot" w:pos="9062"/>
        </w:tabs>
        <w:rPr>
          <w:ins w:id="2776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77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"_Toc99646505"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12. ábra: products.php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78" w:author="Máté Kiss" w:date="2022-03-31T19:1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5916CF1B" w14:textId="185420C1" w:rsidR="00592594" w:rsidRDefault="00592594">
      <w:pPr>
        <w:pStyle w:val="brajegyzk"/>
        <w:tabs>
          <w:tab w:val="left" w:pos="4883"/>
          <w:tab w:val="right" w:leader="dot" w:pos="9062"/>
        </w:tabs>
        <w:rPr>
          <w:ins w:id="2779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80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"_Toc99646506"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13. ábra: kosarba.php-termék-azonosító</w:t>
        </w:r>
        <w:r>
          <w:rPr>
            <w:rFonts w:asciiTheme="minorHAnsi" w:eastAsiaTheme="minorEastAsia" w:hAnsiTheme="minorHAnsi" w:cstheme="minorBidi"/>
            <w:noProof/>
            <w:sz w:val="22"/>
            <w:lang w:eastAsia="hu-HU"/>
          </w:rPr>
          <w:tab/>
        </w:r>
        <w:r w:rsidRPr="00646D94">
          <w:rPr>
            <w:rStyle w:val="Hiperhivatkozs"/>
            <w:noProof/>
          </w:rPr>
          <w:t xml:space="preserve"> 14. ábra: kosarba.php-kosárba helyezés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81" w:author="Máté Kiss" w:date="2022-03-31T19:14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5B141F04" w14:textId="166B5C17" w:rsidR="00592594" w:rsidRDefault="00592594">
      <w:pPr>
        <w:pStyle w:val="brajegyzk"/>
        <w:tabs>
          <w:tab w:val="right" w:leader="dot" w:pos="9062"/>
        </w:tabs>
        <w:rPr>
          <w:ins w:id="2782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83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"_Toc99646507"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15. ábra: kosarbol.php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84" w:author="Máté Kiss" w:date="2022-03-31T19:14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2DF6BEFC" w14:textId="2AFAC091" w:rsidR="00592594" w:rsidRDefault="00592594">
      <w:pPr>
        <w:pStyle w:val="brajegyzk"/>
        <w:tabs>
          <w:tab w:val="right" w:leader="dot" w:pos="9062"/>
        </w:tabs>
        <w:rPr>
          <w:ins w:id="2785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86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"_Toc99646508"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16. ábra: Felhasználó adatainak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87" w:author="Máté Kiss" w:date="2022-03-31T19:14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6E099DEA" w14:textId="6674082A" w:rsidR="00592594" w:rsidRDefault="00592594">
      <w:pPr>
        <w:pStyle w:val="brajegyzk"/>
        <w:tabs>
          <w:tab w:val="right" w:leader="dot" w:pos="9062"/>
        </w:tabs>
        <w:rPr>
          <w:ins w:id="2788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89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"_Toc99646509"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17. ábra: Rendelés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_Toc99646509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90" w:author="Máté Kiss" w:date="2022-03-31T19:14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01FC0815" w14:textId="0753BAD9" w:rsidR="00592594" w:rsidRDefault="00592594">
      <w:pPr>
        <w:pStyle w:val="brajegyzk"/>
        <w:tabs>
          <w:tab w:val="right" w:leader="dot" w:pos="9062"/>
        </w:tabs>
        <w:rPr>
          <w:ins w:id="2791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92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"_Toc99646510"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18. ábra: Jelszó módosítása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93" w:author="Máté Kiss" w:date="2022-03-31T19:1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3CCEBAA9" w14:textId="66E59FAB" w:rsidR="00592594" w:rsidRDefault="00592594">
      <w:pPr>
        <w:pStyle w:val="brajegyzk"/>
        <w:tabs>
          <w:tab w:val="right" w:leader="dot" w:pos="9062"/>
        </w:tabs>
        <w:rPr>
          <w:ins w:id="2794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95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"_Toc99646511"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19. ábra: Telefonszám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96" w:author="Máté Kiss" w:date="2022-03-31T19:14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61DBC59A" w14:textId="049B373B" w:rsidR="00592594" w:rsidRDefault="00592594">
      <w:pPr>
        <w:pStyle w:val="brajegyzk"/>
        <w:tabs>
          <w:tab w:val="right" w:leader="dot" w:pos="9062"/>
        </w:tabs>
        <w:rPr>
          <w:ins w:id="2797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798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"_Toc99646512"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20. ábra: Email-cím ellenőrzése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799" w:author="Máté Kiss" w:date="2022-03-31T19:14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47389E7B" w14:textId="4E07BE65" w:rsidR="00592594" w:rsidRDefault="00592594">
      <w:pPr>
        <w:pStyle w:val="brajegyzk"/>
        <w:tabs>
          <w:tab w:val="right" w:leader="dot" w:pos="9062"/>
        </w:tabs>
        <w:rPr>
          <w:ins w:id="2800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01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"_Toc99646513"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21. ábra: Bejelentkezési hibák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02" w:author="Máté Kiss" w:date="2022-03-31T19:14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62249FFC" w14:textId="2A2E4159" w:rsidR="00592594" w:rsidRDefault="00592594">
      <w:pPr>
        <w:pStyle w:val="brajegyzk"/>
        <w:tabs>
          <w:tab w:val="right" w:leader="dot" w:pos="9062"/>
        </w:tabs>
        <w:rPr>
          <w:ins w:id="2803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04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"_Toc99646514"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22. ábra: Kosár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05" w:author="Máté Kiss" w:date="2022-03-31T19:14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321A7571" w14:textId="6399CC69" w:rsidR="00592594" w:rsidRDefault="00592594">
      <w:pPr>
        <w:pStyle w:val="brajegyzk"/>
        <w:tabs>
          <w:tab w:val="right" w:leader="dot" w:pos="9062"/>
        </w:tabs>
        <w:rPr>
          <w:ins w:id="2806" w:author="Máté Kiss" w:date="2022-03-31T19:14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07" w:author="Máté Kiss" w:date="2022-03-31T19:14:00Z">
        <w:r w:rsidRPr="00646D94">
          <w:rPr>
            <w:rStyle w:val="Hiperhivatkozs"/>
            <w:noProof/>
          </w:rPr>
          <w:fldChar w:fldCharType="begin"/>
        </w:r>
        <w:r w:rsidRPr="00646D94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"_Toc99646515"</w:instrText>
        </w:r>
        <w:r w:rsidRPr="00646D94">
          <w:rPr>
            <w:rStyle w:val="Hiperhivatkozs"/>
            <w:noProof/>
          </w:rPr>
          <w:instrText xml:space="preserve"> </w:instrText>
        </w:r>
        <w:r w:rsidRPr="00646D94">
          <w:rPr>
            <w:rStyle w:val="Hiperhivatkozs"/>
            <w:noProof/>
          </w:rPr>
          <w:fldChar w:fldCharType="separate"/>
        </w:r>
        <w:r w:rsidRPr="00646D94">
          <w:rPr>
            <w:rStyle w:val="Hiperhivatkozs"/>
            <w:noProof/>
          </w:rPr>
          <w:t>23. ábra: Rendelés véglegesítése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_Toc99646515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08" w:author="Máté Kiss" w:date="2022-03-31T19:14:00Z"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  <w:r w:rsidRPr="00646D94">
          <w:rPr>
            <w:rStyle w:val="Hiperhivatkozs"/>
            <w:noProof/>
          </w:rPr>
          <w:fldChar w:fldCharType="end"/>
        </w:r>
      </w:ins>
    </w:p>
    <w:p w14:paraId="55DBDAA2" w14:textId="68447CEF" w:rsidR="00273CB0" w:rsidRDefault="00273CB0" w:rsidP="00454CA5">
      <w:pPr>
        <w:pStyle w:val="Cmsor2"/>
        <w:numPr>
          <w:ilvl w:val="0"/>
          <w:numId w:val="0"/>
        </w:numPr>
        <w:rPr>
          <w:ins w:id="2809" w:author="Máté Kiss" w:date="2022-03-31T19:18:00Z"/>
        </w:rPr>
        <w:pPrChange w:id="2810" w:author="Máté Kiss" w:date="2022-04-05T17:47:00Z">
          <w:pPr>
            <w:pStyle w:val="Tartalomjegyzkcmsora"/>
          </w:pPr>
        </w:pPrChange>
      </w:pPr>
      <w:ins w:id="2811" w:author="Máté Kiss" w:date="2022-03-31T19:00:00Z">
        <w:r>
          <w:fldChar w:fldCharType="end"/>
        </w:r>
      </w:ins>
      <w:bookmarkStart w:id="2812" w:name="_Toc100073720"/>
      <w:ins w:id="2813" w:author="Máté Kiss" w:date="2022-03-31T19:17:00Z">
        <w:r w:rsidR="00FC44E3">
          <w:t>Táblázatok</w:t>
        </w:r>
      </w:ins>
      <w:bookmarkEnd w:id="2812"/>
    </w:p>
    <w:p w14:paraId="192377FA" w14:textId="758AB58C" w:rsidR="00FC44E3" w:rsidRDefault="00FC44E3">
      <w:pPr>
        <w:pStyle w:val="brajegyzk"/>
        <w:tabs>
          <w:tab w:val="right" w:leader="dot" w:pos="9062"/>
        </w:tabs>
        <w:rPr>
          <w:ins w:id="2814" w:author="Máté Kiss" w:date="2022-03-31T19:18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15" w:author="Máté Kiss" w:date="2022-03-31T19:1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TOC \h \z \c "táblázat" </w:instrText>
        </w:r>
      </w:ins>
      <w:r>
        <w:rPr>
          <w:lang w:eastAsia="hu-HU"/>
        </w:rPr>
        <w:fldChar w:fldCharType="separate"/>
      </w:r>
      <w:ins w:id="2816" w:author="Máté Kiss" w:date="2022-03-31T19:18:00Z">
        <w:r w:rsidRPr="006861CB">
          <w:rPr>
            <w:rStyle w:val="Hiperhivatkozs"/>
            <w:noProof/>
          </w:rPr>
          <w:fldChar w:fldCharType="begin"/>
        </w:r>
        <w:r w:rsidRPr="006861CB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"_Toc99646724"</w:instrText>
        </w:r>
        <w:r w:rsidRPr="006861CB">
          <w:rPr>
            <w:rStyle w:val="Hiperhivatkozs"/>
            <w:noProof/>
          </w:rPr>
          <w:instrText xml:space="preserve"> </w:instrText>
        </w:r>
        <w:r w:rsidRPr="006861CB">
          <w:rPr>
            <w:rStyle w:val="Hiperhivatkozs"/>
            <w:noProof/>
          </w:rPr>
          <w:fldChar w:fldCharType="separate"/>
        </w:r>
        <w:r w:rsidRPr="006861CB">
          <w:rPr>
            <w:rStyle w:val="Hiperhivatkozs"/>
            <w:noProof/>
          </w:rPr>
          <w:t>1. táblázat: Termék adatszótár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_Toc99646724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17" w:author="Máté Kiss" w:date="2022-03-31T19:18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6861CB">
          <w:rPr>
            <w:rStyle w:val="Hiperhivatkozs"/>
            <w:noProof/>
          </w:rPr>
          <w:fldChar w:fldCharType="end"/>
        </w:r>
      </w:ins>
    </w:p>
    <w:p w14:paraId="00BE72CA" w14:textId="47198E81" w:rsidR="00FC44E3" w:rsidRDefault="00FC44E3">
      <w:pPr>
        <w:pStyle w:val="brajegyzk"/>
        <w:tabs>
          <w:tab w:val="right" w:leader="dot" w:pos="9062"/>
        </w:tabs>
        <w:rPr>
          <w:ins w:id="2818" w:author="Máté Kiss" w:date="2022-03-31T19:18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19" w:author="Máté Kiss" w:date="2022-03-31T19:18:00Z">
        <w:r w:rsidRPr="006861CB">
          <w:rPr>
            <w:rStyle w:val="Hiperhivatkozs"/>
            <w:noProof/>
          </w:rPr>
          <w:fldChar w:fldCharType="begin"/>
        </w:r>
        <w:r w:rsidRPr="006861CB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"_Toc99646725"</w:instrText>
        </w:r>
        <w:r w:rsidRPr="006861CB">
          <w:rPr>
            <w:rStyle w:val="Hiperhivatkozs"/>
            <w:noProof/>
          </w:rPr>
          <w:instrText xml:space="preserve"> </w:instrText>
        </w:r>
        <w:r w:rsidRPr="006861CB">
          <w:rPr>
            <w:rStyle w:val="Hiperhivatkozs"/>
            <w:noProof/>
          </w:rPr>
          <w:fldChar w:fldCharType="separate"/>
        </w:r>
        <w:r w:rsidRPr="006861CB">
          <w:rPr>
            <w:rStyle w:val="Hiperhivatkozs"/>
            <w:noProof/>
          </w:rPr>
          <w:t>2. táblázat: Vásárló adatszótár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_Toc99646725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20" w:author="Máté Kiss" w:date="2022-03-31T19:1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6861CB">
          <w:rPr>
            <w:rStyle w:val="Hiperhivatkozs"/>
            <w:noProof/>
          </w:rPr>
          <w:fldChar w:fldCharType="end"/>
        </w:r>
      </w:ins>
    </w:p>
    <w:p w14:paraId="25464F01" w14:textId="109BFCA6" w:rsidR="00FC44E3" w:rsidRDefault="00FC44E3">
      <w:pPr>
        <w:pStyle w:val="brajegyzk"/>
        <w:tabs>
          <w:tab w:val="right" w:leader="dot" w:pos="9062"/>
        </w:tabs>
        <w:rPr>
          <w:ins w:id="2821" w:author="Máté Kiss" w:date="2022-03-31T19:18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22" w:author="Máté Kiss" w:date="2022-03-31T19:18:00Z">
        <w:r w:rsidRPr="006861CB">
          <w:rPr>
            <w:rStyle w:val="Hiperhivatkozs"/>
            <w:noProof/>
          </w:rPr>
          <w:fldChar w:fldCharType="begin"/>
        </w:r>
        <w:r w:rsidRPr="006861CB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"_Toc99646726"</w:instrText>
        </w:r>
        <w:r w:rsidRPr="006861CB">
          <w:rPr>
            <w:rStyle w:val="Hiperhivatkozs"/>
            <w:noProof/>
          </w:rPr>
          <w:instrText xml:space="preserve"> </w:instrText>
        </w:r>
        <w:r w:rsidRPr="006861CB">
          <w:rPr>
            <w:rStyle w:val="Hiperhivatkozs"/>
            <w:noProof/>
          </w:rPr>
          <w:fldChar w:fldCharType="separate"/>
        </w:r>
        <w:r w:rsidRPr="006861CB">
          <w:rPr>
            <w:rStyle w:val="Hiperhivatkozs"/>
            <w:noProof/>
          </w:rPr>
          <w:t>3. táblázat: Rendelés adatszótár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_Toc99646726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23" w:author="Máté Kiss" w:date="2022-03-31T19:18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6861CB">
          <w:rPr>
            <w:rStyle w:val="Hiperhivatkozs"/>
            <w:noProof/>
          </w:rPr>
          <w:fldChar w:fldCharType="end"/>
        </w:r>
      </w:ins>
    </w:p>
    <w:p w14:paraId="1551A5DF" w14:textId="24B05894" w:rsidR="00FC44E3" w:rsidRDefault="00FC44E3">
      <w:pPr>
        <w:pStyle w:val="brajegyzk"/>
        <w:tabs>
          <w:tab w:val="right" w:leader="dot" w:pos="9062"/>
        </w:tabs>
        <w:rPr>
          <w:ins w:id="2824" w:author="Máté Kiss" w:date="2022-03-31T19:18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25" w:author="Máté Kiss" w:date="2022-03-31T19:18:00Z">
        <w:r w:rsidRPr="006861CB">
          <w:rPr>
            <w:rStyle w:val="Hiperhivatkozs"/>
            <w:noProof/>
          </w:rPr>
          <w:fldChar w:fldCharType="begin"/>
        </w:r>
        <w:r w:rsidRPr="006861CB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"_Toc99646727"</w:instrText>
        </w:r>
        <w:r w:rsidRPr="006861CB">
          <w:rPr>
            <w:rStyle w:val="Hiperhivatkozs"/>
            <w:noProof/>
          </w:rPr>
          <w:instrText xml:space="preserve"> </w:instrText>
        </w:r>
        <w:r w:rsidRPr="006861CB">
          <w:rPr>
            <w:rStyle w:val="Hiperhivatkozs"/>
            <w:noProof/>
          </w:rPr>
          <w:fldChar w:fldCharType="separate"/>
        </w:r>
        <w:r w:rsidRPr="006861CB">
          <w:rPr>
            <w:rStyle w:val="Hiperhivatkozs"/>
            <w:noProof/>
          </w:rPr>
          <w:t>4. táblázat: Rendelt termék adatszótár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_Toc99646727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26" w:author="Máté Kiss" w:date="2022-03-31T19:1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6861CB">
          <w:rPr>
            <w:rStyle w:val="Hiperhivatkozs"/>
            <w:noProof/>
          </w:rPr>
          <w:fldChar w:fldCharType="end"/>
        </w:r>
      </w:ins>
    </w:p>
    <w:p w14:paraId="78550615" w14:textId="25A11F2D" w:rsidR="00FC44E3" w:rsidRDefault="00FC44E3">
      <w:pPr>
        <w:pStyle w:val="brajegyzk"/>
        <w:tabs>
          <w:tab w:val="right" w:leader="dot" w:pos="9062"/>
        </w:tabs>
        <w:rPr>
          <w:ins w:id="2827" w:author="Máté Kiss" w:date="2022-03-31T19:18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28" w:author="Máté Kiss" w:date="2022-03-31T19:18:00Z">
        <w:r w:rsidRPr="006861CB">
          <w:rPr>
            <w:rStyle w:val="Hiperhivatkozs"/>
            <w:noProof/>
          </w:rPr>
          <w:fldChar w:fldCharType="begin"/>
        </w:r>
        <w:r w:rsidRPr="006861CB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"_Toc99646728"</w:instrText>
        </w:r>
        <w:r w:rsidRPr="006861CB">
          <w:rPr>
            <w:rStyle w:val="Hiperhivatkozs"/>
            <w:noProof/>
          </w:rPr>
          <w:instrText xml:space="preserve"> </w:instrText>
        </w:r>
        <w:r w:rsidRPr="006861CB">
          <w:rPr>
            <w:rStyle w:val="Hiperhivatkozs"/>
            <w:noProof/>
          </w:rPr>
          <w:fldChar w:fldCharType="separate"/>
        </w:r>
        <w:r w:rsidRPr="006861CB">
          <w:rPr>
            <w:rStyle w:val="Hiperhivatkozs"/>
            <w:noProof/>
          </w:rPr>
          <w:t>5. táblázat: Dolgozó adatszótár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_Toc99646728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29" w:author="Máté Kiss" w:date="2022-03-31T19:18:00Z"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  <w:r w:rsidRPr="006861CB">
          <w:rPr>
            <w:rStyle w:val="Hiperhivatkozs"/>
            <w:noProof/>
          </w:rPr>
          <w:fldChar w:fldCharType="end"/>
        </w:r>
      </w:ins>
    </w:p>
    <w:p w14:paraId="70D7404F" w14:textId="4C15A022" w:rsidR="00FC44E3" w:rsidRDefault="00FC44E3">
      <w:pPr>
        <w:pStyle w:val="brajegyzk"/>
        <w:tabs>
          <w:tab w:val="right" w:leader="dot" w:pos="9062"/>
        </w:tabs>
        <w:rPr>
          <w:ins w:id="2830" w:author="Máté Kiss" w:date="2022-03-31T19:18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31" w:author="Máté Kiss" w:date="2022-03-31T19:18:00Z">
        <w:r w:rsidRPr="006861CB">
          <w:rPr>
            <w:rStyle w:val="Hiperhivatkozs"/>
            <w:noProof/>
          </w:rPr>
          <w:fldChar w:fldCharType="begin"/>
        </w:r>
        <w:r w:rsidRPr="006861CB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"_Toc99646729"</w:instrText>
        </w:r>
        <w:r w:rsidRPr="006861CB">
          <w:rPr>
            <w:rStyle w:val="Hiperhivatkozs"/>
            <w:noProof/>
          </w:rPr>
          <w:instrText xml:space="preserve"> </w:instrText>
        </w:r>
        <w:r w:rsidRPr="006861CB">
          <w:rPr>
            <w:rStyle w:val="Hiperhivatkozs"/>
            <w:noProof/>
          </w:rPr>
          <w:fldChar w:fldCharType="separate"/>
        </w:r>
        <w:r w:rsidRPr="006861CB">
          <w:rPr>
            <w:rStyle w:val="Hiperhivatkozs"/>
            <w:noProof/>
          </w:rPr>
          <w:t>6. táblázat: Beérkezések adatszótár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_Toc99646729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32" w:author="Máté Kiss" w:date="2022-03-31T19:1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6861CB">
          <w:rPr>
            <w:rStyle w:val="Hiperhivatkozs"/>
            <w:noProof/>
          </w:rPr>
          <w:fldChar w:fldCharType="end"/>
        </w:r>
      </w:ins>
    </w:p>
    <w:p w14:paraId="0CCB15DB" w14:textId="13C2DAFA" w:rsidR="00FC44E3" w:rsidRDefault="00FC44E3">
      <w:pPr>
        <w:pStyle w:val="brajegyzk"/>
        <w:tabs>
          <w:tab w:val="right" w:leader="dot" w:pos="9062"/>
        </w:tabs>
        <w:rPr>
          <w:ins w:id="2833" w:author="Máté Kiss" w:date="2022-03-31T19:18:00Z"/>
          <w:rFonts w:asciiTheme="minorHAnsi" w:eastAsiaTheme="minorEastAsia" w:hAnsiTheme="minorHAnsi" w:cstheme="minorBidi"/>
          <w:noProof/>
          <w:sz w:val="22"/>
          <w:lang w:eastAsia="hu-HU"/>
        </w:rPr>
      </w:pPr>
      <w:ins w:id="2834" w:author="Máté Kiss" w:date="2022-03-31T19:18:00Z">
        <w:r w:rsidRPr="006861CB">
          <w:rPr>
            <w:rStyle w:val="Hiperhivatkozs"/>
            <w:noProof/>
          </w:rPr>
          <w:fldChar w:fldCharType="begin"/>
        </w:r>
        <w:r w:rsidRPr="006861CB">
          <w:rPr>
            <w:rStyle w:val="Hiperhivatkozs"/>
            <w:noProof/>
          </w:rPr>
          <w:instrText xml:space="preserve"> </w:instrText>
        </w:r>
        <w:r>
          <w:rPr>
            <w:noProof/>
          </w:rPr>
          <w:instrText>HYPERLINK \l "_Toc99646730"</w:instrText>
        </w:r>
        <w:r w:rsidRPr="006861CB">
          <w:rPr>
            <w:rStyle w:val="Hiperhivatkozs"/>
            <w:noProof/>
          </w:rPr>
          <w:instrText xml:space="preserve"> </w:instrText>
        </w:r>
        <w:r w:rsidRPr="006861CB">
          <w:rPr>
            <w:rStyle w:val="Hiperhivatkozs"/>
            <w:noProof/>
          </w:rPr>
          <w:fldChar w:fldCharType="separate"/>
        </w:r>
        <w:r w:rsidRPr="006861CB">
          <w:rPr>
            <w:rStyle w:val="Hiperhivatkozs"/>
            <w:noProof/>
          </w:rPr>
          <w:t>7. táblázat: Beérkezett termékek adatszótár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_Toc99646730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835" w:author="Máté Kiss" w:date="2022-03-31T19:18:00Z"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  <w:r w:rsidRPr="006861CB">
          <w:rPr>
            <w:rStyle w:val="Hiperhivatkozs"/>
            <w:noProof/>
          </w:rPr>
          <w:fldChar w:fldCharType="end"/>
        </w:r>
      </w:ins>
    </w:p>
    <w:p w14:paraId="12623094" w14:textId="1939E03D" w:rsidR="001746D2" w:rsidRDefault="00FC44E3" w:rsidP="00454CA5">
      <w:pPr>
        <w:pStyle w:val="Cmsor2"/>
        <w:numPr>
          <w:ilvl w:val="0"/>
          <w:numId w:val="0"/>
        </w:numPr>
        <w:rPr>
          <w:ins w:id="2836" w:author="Máté Kiss" w:date="2022-04-01T19:28:00Z"/>
          <w:lang w:eastAsia="hu-HU"/>
        </w:rPr>
        <w:pPrChange w:id="2837" w:author="Máté Kiss" w:date="2022-04-05T17:47:00Z">
          <w:pPr>
            <w:pStyle w:val="Cmsor2"/>
          </w:pPr>
        </w:pPrChange>
      </w:pPr>
      <w:ins w:id="2838" w:author="Máté Kiss" w:date="2022-03-31T19:18:00Z">
        <w:r>
          <w:rPr>
            <w:lang w:eastAsia="hu-HU"/>
          </w:rPr>
          <w:fldChar w:fldCharType="end"/>
        </w:r>
      </w:ins>
      <w:bookmarkStart w:id="2839" w:name="_Toc100073721"/>
      <w:ins w:id="2840" w:author="Máté Kiss" w:date="2022-04-01T19:28:00Z">
        <w:r w:rsidR="001746D2">
          <w:rPr>
            <w:lang w:eastAsia="hu-HU"/>
          </w:rPr>
          <w:t>Források</w:t>
        </w:r>
        <w:bookmarkEnd w:id="2839"/>
      </w:ins>
    </w:p>
    <w:p w14:paraId="74AD67E7" w14:textId="20170825" w:rsidR="00E81244" w:rsidRDefault="00E81244" w:rsidP="00E81244">
      <w:pPr>
        <w:rPr>
          <w:ins w:id="2841" w:author="Máté Kiss" w:date="2022-04-01T19:28:00Z"/>
          <w:lang w:eastAsia="hu-HU"/>
        </w:rPr>
      </w:pPr>
      <w:ins w:id="2842" w:author="Máté Kiss" w:date="2022-04-01T19:2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"http://www.kiservinegon.hu/2010/09/webshop-tortenelem-az-e-kereskedelem.html" </w:instrText>
        </w:r>
        <w:r>
          <w:rPr>
            <w:lang w:eastAsia="hu-HU"/>
          </w:rPr>
          <w:fldChar w:fldCharType="separate"/>
        </w:r>
        <w:r w:rsidRPr="00B14FC6">
          <w:rPr>
            <w:rStyle w:val="Hiperhivatkozs"/>
            <w:lang w:eastAsia="hu-HU"/>
          </w:rPr>
          <w:t>http://www.kiservinegon.hu/2010/09/webshop-tortenelem-az-e-kereskedelem.html</w:t>
        </w:r>
        <w:r>
          <w:rPr>
            <w:lang w:eastAsia="hu-HU"/>
          </w:rPr>
          <w:fldChar w:fldCharType="end"/>
        </w:r>
      </w:ins>
    </w:p>
    <w:p w14:paraId="42D5FE80" w14:textId="77777777" w:rsidR="00E81244" w:rsidRDefault="00E81244" w:rsidP="00E81244">
      <w:pPr>
        <w:rPr>
          <w:ins w:id="2843" w:author="Máté Kiss" w:date="2022-04-01T19:28:00Z"/>
          <w:lang w:eastAsia="hu-HU"/>
        </w:rPr>
      </w:pPr>
      <w:ins w:id="2844" w:author="Máté Kiss" w:date="2022-04-01T19:2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"https://hu.wikipedia.org/wiki/E-kereskedelem" </w:instrText>
        </w:r>
        <w:r>
          <w:rPr>
            <w:lang w:eastAsia="hu-HU"/>
          </w:rPr>
          <w:fldChar w:fldCharType="separate"/>
        </w:r>
        <w:r w:rsidRPr="00B14FC6">
          <w:rPr>
            <w:rStyle w:val="Hiperhivatkozs"/>
            <w:lang w:eastAsia="hu-HU"/>
          </w:rPr>
          <w:t>https://hu.wikipedia.org/wiki/E-kereskedelem</w:t>
        </w:r>
        <w:r>
          <w:rPr>
            <w:lang w:eastAsia="hu-HU"/>
          </w:rPr>
          <w:fldChar w:fldCharType="end"/>
        </w:r>
      </w:ins>
    </w:p>
    <w:p w14:paraId="7AB87B07" w14:textId="6964333C" w:rsidR="00E81244" w:rsidRDefault="00E81244" w:rsidP="00E81244">
      <w:pPr>
        <w:rPr>
          <w:ins w:id="2845" w:author="Máté Kiss" w:date="2022-04-01T19:28:00Z"/>
          <w:lang w:eastAsia="hu-HU"/>
        </w:rPr>
      </w:pPr>
      <w:ins w:id="2846" w:author="Máté Kiss" w:date="2022-04-01T19:2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"https://iconscout.com/icon/cart-374" </w:instrText>
        </w:r>
        <w:r>
          <w:rPr>
            <w:lang w:eastAsia="hu-HU"/>
          </w:rPr>
          <w:fldChar w:fldCharType="separate"/>
        </w:r>
        <w:r w:rsidRPr="00B14FC6">
          <w:rPr>
            <w:rStyle w:val="Hiperhivatkozs"/>
            <w:lang w:eastAsia="hu-HU"/>
          </w:rPr>
          <w:t>https://iconscout.com/icon/cart-374</w:t>
        </w:r>
        <w:r>
          <w:rPr>
            <w:lang w:eastAsia="hu-HU"/>
          </w:rPr>
          <w:fldChar w:fldCharType="end"/>
        </w:r>
      </w:ins>
    </w:p>
    <w:p w14:paraId="15F6BEC3" w14:textId="3B41C021" w:rsidR="00E81244" w:rsidRDefault="00E81244" w:rsidP="00E81244">
      <w:pPr>
        <w:rPr>
          <w:ins w:id="2847" w:author="Máté Kiss" w:date="2022-04-01T19:28:00Z"/>
          <w:lang w:eastAsia="hu-HU"/>
        </w:rPr>
      </w:pPr>
      <w:ins w:id="2848" w:author="Máté Kiss" w:date="2022-04-01T19:2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"https://mariadb.com/kb/en/mariadb-vs-mysql-features/" </w:instrText>
        </w:r>
        <w:r>
          <w:rPr>
            <w:lang w:eastAsia="hu-HU"/>
          </w:rPr>
          <w:fldChar w:fldCharType="separate"/>
        </w:r>
        <w:r w:rsidRPr="00B14FC6">
          <w:rPr>
            <w:rStyle w:val="Hiperhivatkozs"/>
            <w:lang w:eastAsia="hu-HU"/>
          </w:rPr>
          <w:t>https://mariadb.com/kb/en/mariadb-vs-mysql-features/</w:t>
        </w:r>
        <w:r>
          <w:rPr>
            <w:lang w:eastAsia="hu-HU"/>
          </w:rPr>
          <w:fldChar w:fldCharType="end"/>
        </w:r>
      </w:ins>
    </w:p>
    <w:p w14:paraId="456DAB51" w14:textId="0B0B2446" w:rsidR="00E81244" w:rsidRDefault="00E81244" w:rsidP="00E81244">
      <w:pPr>
        <w:rPr>
          <w:ins w:id="2849" w:author="Máté Kiss" w:date="2022-04-01T19:28:00Z"/>
          <w:lang w:eastAsia="hu-HU"/>
        </w:rPr>
      </w:pPr>
      <w:ins w:id="2850" w:author="Máté Kiss" w:date="2022-04-01T19:2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"https://code.visualstudio.com/docs/editor/intellisense" </w:instrText>
        </w:r>
        <w:r>
          <w:rPr>
            <w:lang w:eastAsia="hu-HU"/>
          </w:rPr>
          <w:fldChar w:fldCharType="separate"/>
        </w:r>
        <w:r w:rsidRPr="00B14FC6">
          <w:rPr>
            <w:rStyle w:val="Hiperhivatkozs"/>
            <w:lang w:eastAsia="hu-HU"/>
          </w:rPr>
          <w:t>https://code.visualstudio.com/docs/editor/intellisense</w:t>
        </w:r>
        <w:r>
          <w:rPr>
            <w:lang w:eastAsia="hu-HU"/>
          </w:rPr>
          <w:fldChar w:fldCharType="end"/>
        </w:r>
      </w:ins>
    </w:p>
    <w:p w14:paraId="5C8B2ED0" w14:textId="47024660" w:rsidR="00E81244" w:rsidRDefault="00E81244" w:rsidP="00E81244">
      <w:pPr>
        <w:rPr>
          <w:ins w:id="2851" w:author="Máté Kiss" w:date="2022-04-01T19:28:00Z"/>
          <w:lang w:eastAsia="hu-HU"/>
        </w:rPr>
      </w:pPr>
      <w:ins w:id="2852" w:author="Máté Kiss" w:date="2022-04-01T19:2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"https://v8.dev/" </w:instrText>
        </w:r>
        <w:r>
          <w:rPr>
            <w:lang w:eastAsia="hu-HU"/>
          </w:rPr>
          <w:fldChar w:fldCharType="separate"/>
        </w:r>
        <w:r w:rsidRPr="00B14FC6">
          <w:rPr>
            <w:rStyle w:val="Hiperhivatkozs"/>
            <w:lang w:eastAsia="hu-HU"/>
          </w:rPr>
          <w:t>https://v8.dev/</w:t>
        </w:r>
        <w:r>
          <w:rPr>
            <w:lang w:eastAsia="hu-HU"/>
          </w:rPr>
          <w:fldChar w:fldCharType="end"/>
        </w:r>
      </w:ins>
    </w:p>
    <w:p w14:paraId="4AC69DC4" w14:textId="219ACF08" w:rsidR="00E81244" w:rsidRDefault="00E81244" w:rsidP="00E81244">
      <w:pPr>
        <w:rPr>
          <w:ins w:id="2853" w:author="Máté Kiss" w:date="2022-04-01T19:28:00Z"/>
          <w:lang w:eastAsia="hu-HU"/>
        </w:rPr>
      </w:pPr>
      <w:ins w:id="2854" w:author="Máté Kiss" w:date="2022-04-01T19:28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"https://www.php.net/manual/en/class.mysqli.php" </w:instrText>
        </w:r>
        <w:r>
          <w:rPr>
            <w:lang w:eastAsia="hu-HU"/>
          </w:rPr>
          <w:fldChar w:fldCharType="separate"/>
        </w:r>
        <w:r w:rsidRPr="00B14FC6">
          <w:rPr>
            <w:rStyle w:val="Hiperhivatkozs"/>
            <w:lang w:eastAsia="hu-HU"/>
          </w:rPr>
          <w:t>https://www.php.net/manual/en/class.mysqli.php</w:t>
        </w:r>
        <w:r>
          <w:rPr>
            <w:lang w:eastAsia="hu-HU"/>
          </w:rPr>
          <w:fldChar w:fldCharType="end"/>
        </w:r>
      </w:ins>
    </w:p>
    <w:p w14:paraId="428BDA39" w14:textId="394FE592" w:rsidR="00E81244" w:rsidRPr="001746D2" w:rsidRDefault="00E81244">
      <w:pPr>
        <w:rPr>
          <w:lang w:eastAsia="hu-HU"/>
          <w:rPrChange w:id="2855" w:author="Máté Kiss" w:date="2022-04-01T19:28:00Z">
            <w:rPr/>
          </w:rPrChange>
        </w:rPr>
      </w:pPr>
      <w:ins w:id="2856" w:author="Máté Kiss" w:date="2022-04-01T19:29:00Z">
        <w:r>
          <w:rPr>
            <w:lang w:eastAsia="hu-HU"/>
          </w:rPr>
          <w:fldChar w:fldCharType="begin"/>
        </w:r>
        <w:r>
          <w:rPr>
            <w:lang w:eastAsia="hu-HU"/>
          </w:rPr>
          <w:instrText xml:space="preserve"> HYPERLINK "</w:instrText>
        </w:r>
      </w:ins>
      <w:ins w:id="2857" w:author="Máté Kiss" w:date="2022-04-01T19:28:00Z">
        <w:r>
          <w:rPr>
            <w:lang w:eastAsia="hu-HU"/>
          </w:rPr>
          <w:instrText>https://support.google.com/chrome/a/answer/7100626</w:instrText>
        </w:r>
      </w:ins>
      <w:ins w:id="2858" w:author="Máté Kiss" w:date="2022-04-01T19:29:00Z">
        <w:r>
          <w:rPr>
            <w:lang w:eastAsia="hu-HU"/>
          </w:rPr>
          <w:instrText xml:space="preserve">" </w:instrText>
        </w:r>
        <w:r>
          <w:rPr>
            <w:lang w:eastAsia="hu-HU"/>
          </w:rPr>
          <w:fldChar w:fldCharType="separate"/>
        </w:r>
      </w:ins>
      <w:ins w:id="2859" w:author="Máté Kiss" w:date="2022-04-01T19:28:00Z">
        <w:r w:rsidRPr="00B14FC6">
          <w:rPr>
            <w:rStyle w:val="Hiperhivatkozs"/>
            <w:lang w:eastAsia="hu-HU"/>
          </w:rPr>
          <w:t>https://support.google.com/chrome/a/answer/7100626</w:t>
        </w:r>
      </w:ins>
      <w:ins w:id="2860" w:author="Máté Kiss" w:date="2022-04-01T19:29:00Z">
        <w:r>
          <w:rPr>
            <w:lang w:eastAsia="hu-HU"/>
          </w:rPr>
          <w:fldChar w:fldCharType="end"/>
        </w:r>
      </w:ins>
    </w:p>
    <w:sectPr w:rsidR="00E81244" w:rsidRPr="001746D2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17" w:author="Máté Kiss" w:date="2022-03-10T20:35:00Z" w:initials="MK">
    <w:p w14:paraId="767DD205" w14:textId="62650E01" w:rsidR="001651FE" w:rsidRPr="001651FE" w:rsidRDefault="0082773F" w:rsidP="001651FE">
      <w:pPr>
        <w:pStyle w:val="Jegyzetszveg"/>
      </w:pPr>
      <w:r>
        <w:rPr>
          <w:rStyle w:val="Jegyzethivatkozs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7DD2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DFA0" w16cex:dateUtc="2022-03-10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7DD205" w16cid:durableId="25D4DF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51AF" w14:textId="77777777" w:rsidR="00C13CDE" w:rsidRDefault="00C13CDE" w:rsidP="000047A8">
      <w:pPr>
        <w:spacing w:after="0" w:line="240" w:lineRule="auto"/>
      </w:pPr>
      <w:r>
        <w:separator/>
      </w:r>
    </w:p>
  </w:endnote>
  <w:endnote w:type="continuationSeparator" w:id="0">
    <w:p w14:paraId="2E708F87" w14:textId="77777777" w:rsidR="00C13CDE" w:rsidRDefault="00C13CDE" w:rsidP="00004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1DA8E" w14:textId="77777777" w:rsidR="000047A8" w:rsidRDefault="000047A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2861" w:author="Máté Kiss" w:date="2022-03-31T19:20:00Z"/>
  <w:sdt>
    <w:sdtPr>
      <w:id w:val="850999590"/>
      <w:docPartObj>
        <w:docPartGallery w:val="Page Numbers (Bottom of Page)"/>
        <w:docPartUnique/>
      </w:docPartObj>
    </w:sdtPr>
    <w:sdtEndPr/>
    <w:sdtContent>
      <w:customXmlInsRangeEnd w:id="2861"/>
      <w:p w14:paraId="46FCFD54" w14:textId="7EC2FC7B" w:rsidR="000047A8" w:rsidRDefault="000047A8">
        <w:pPr>
          <w:pStyle w:val="llb"/>
          <w:jc w:val="right"/>
          <w:rPr>
            <w:ins w:id="2862" w:author="Máté Kiss" w:date="2022-03-31T19:20:00Z"/>
          </w:rPr>
        </w:pPr>
        <w:ins w:id="2863" w:author="Máté Kiss" w:date="2022-03-31T19:20:00Z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2</w:t>
          </w:r>
          <w:r>
            <w:fldChar w:fldCharType="end"/>
          </w:r>
        </w:ins>
      </w:p>
      <w:customXmlInsRangeStart w:id="2864" w:author="Máté Kiss" w:date="2022-03-31T19:20:00Z"/>
    </w:sdtContent>
  </w:sdt>
  <w:customXmlInsRangeEnd w:id="2864"/>
  <w:p w14:paraId="539DC454" w14:textId="77777777" w:rsidR="000047A8" w:rsidRDefault="000047A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FE06" w14:textId="77777777" w:rsidR="000047A8" w:rsidRDefault="000047A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D81B" w14:textId="77777777" w:rsidR="00C13CDE" w:rsidRDefault="00C13CDE" w:rsidP="000047A8">
      <w:pPr>
        <w:spacing w:after="0" w:line="240" w:lineRule="auto"/>
      </w:pPr>
      <w:r>
        <w:separator/>
      </w:r>
    </w:p>
  </w:footnote>
  <w:footnote w:type="continuationSeparator" w:id="0">
    <w:p w14:paraId="527F6F98" w14:textId="77777777" w:rsidR="00C13CDE" w:rsidRDefault="00C13CDE" w:rsidP="00004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30D79" w14:textId="77777777" w:rsidR="000047A8" w:rsidRDefault="000047A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BCAC6" w14:textId="77777777" w:rsidR="000047A8" w:rsidRDefault="000047A8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A0FFA" w14:textId="77777777" w:rsidR="000047A8" w:rsidRDefault="000047A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BBE"/>
    <w:multiLevelType w:val="hybridMultilevel"/>
    <w:tmpl w:val="EABA897E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161C71A4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8578ED"/>
    <w:multiLevelType w:val="hybridMultilevel"/>
    <w:tmpl w:val="CEE499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156223"/>
    <w:multiLevelType w:val="hybridMultilevel"/>
    <w:tmpl w:val="342CC1BC"/>
    <w:lvl w:ilvl="0" w:tplc="040E000F">
      <w:start w:val="1"/>
      <w:numFmt w:val="decimal"/>
      <w:lvlText w:val="%1."/>
      <w:lvlJc w:val="left"/>
      <w:pPr>
        <w:ind w:left="1571" w:hanging="360"/>
      </w:pPr>
    </w:lvl>
    <w:lvl w:ilvl="1" w:tplc="040E0019" w:tentative="1">
      <w:start w:val="1"/>
      <w:numFmt w:val="lowerLetter"/>
      <w:lvlText w:val="%2."/>
      <w:lvlJc w:val="left"/>
      <w:pPr>
        <w:ind w:left="2291" w:hanging="360"/>
      </w:pPr>
    </w:lvl>
    <w:lvl w:ilvl="2" w:tplc="040E001B" w:tentative="1">
      <w:start w:val="1"/>
      <w:numFmt w:val="lowerRoman"/>
      <w:lvlText w:val="%3."/>
      <w:lvlJc w:val="right"/>
      <w:pPr>
        <w:ind w:left="3011" w:hanging="180"/>
      </w:pPr>
    </w:lvl>
    <w:lvl w:ilvl="3" w:tplc="040E000F" w:tentative="1">
      <w:start w:val="1"/>
      <w:numFmt w:val="decimal"/>
      <w:lvlText w:val="%4."/>
      <w:lvlJc w:val="left"/>
      <w:pPr>
        <w:ind w:left="3731" w:hanging="360"/>
      </w:pPr>
    </w:lvl>
    <w:lvl w:ilvl="4" w:tplc="040E0019" w:tentative="1">
      <w:start w:val="1"/>
      <w:numFmt w:val="lowerLetter"/>
      <w:lvlText w:val="%5."/>
      <w:lvlJc w:val="left"/>
      <w:pPr>
        <w:ind w:left="4451" w:hanging="360"/>
      </w:pPr>
    </w:lvl>
    <w:lvl w:ilvl="5" w:tplc="040E001B" w:tentative="1">
      <w:start w:val="1"/>
      <w:numFmt w:val="lowerRoman"/>
      <w:lvlText w:val="%6."/>
      <w:lvlJc w:val="right"/>
      <w:pPr>
        <w:ind w:left="5171" w:hanging="180"/>
      </w:pPr>
    </w:lvl>
    <w:lvl w:ilvl="6" w:tplc="040E000F" w:tentative="1">
      <w:start w:val="1"/>
      <w:numFmt w:val="decimal"/>
      <w:lvlText w:val="%7."/>
      <w:lvlJc w:val="left"/>
      <w:pPr>
        <w:ind w:left="5891" w:hanging="360"/>
      </w:pPr>
    </w:lvl>
    <w:lvl w:ilvl="7" w:tplc="040E0019" w:tentative="1">
      <w:start w:val="1"/>
      <w:numFmt w:val="lowerLetter"/>
      <w:lvlText w:val="%8."/>
      <w:lvlJc w:val="left"/>
      <w:pPr>
        <w:ind w:left="6611" w:hanging="360"/>
      </w:pPr>
    </w:lvl>
    <w:lvl w:ilvl="8" w:tplc="040E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áté Kiss">
    <w15:presenceInfo w15:providerId="Windows Live" w15:userId="74de14f417e351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9F"/>
    <w:rsid w:val="0000334C"/>
    <w:rsid w:val="000047A8"/>
    <w:rsid w:val="00005744"/>
    <w:rsid w:val="00005915"/>
    <w:rsid w:val="00007B07"/>
    <w:rsid w:val="00012591"/>
    <w:rsid w:val="0002247D"/>
    <w:rsid w:val="00025573"/>
    <w:rsid w:val="000258C4"/>
    <w:rsid w:val="000301FB"/>
    <w:rsid w:val="00032448"/>
    <w:rsid w:val="000377B2"/>
    <w:rsid w:val="000406E6"/>
    <w:rsid w:val="000423E3"/>
    <w:rsid w:val="00044EE0"/>
    <w:rsid w:val="00047D8C"/>
    <w:rsid w:val="0005236D"/>
    <w:rsid w:val="00054CDA"/>
    <w:rsid w:val="000564F1"/>
    <w:rsid w:val="0006761A"/>
    <w:rsid w:val="00070A1A"/>
    <w:rsid w:val="00070B12"/>
    <w:rsid w:val="00071F39"/>
    <w:rsid w:val="000727FC"/>
    <w:rsid w:val="00073A87"/>
    <w:rsid w:val="000746BC"/>
    <w:rsid w:val="00077DA4"/>
    <w:rsid w:val="00087B99"/>
    <w:rsid w:val="00090556"/>
    <w:rsid w:val="00095B98"/>
    <w:rsid w:val="00095DD9"/>
    <w:rsid w:val="0009653C"/>
    <w:rsid w:val="000A51D3"/>
    <w:rsid w:val="000A53A8"/>
    <w:rsid w:val="000B1572"/>
    <w:rsid w:val="000B2401"/>
    <w:rsid w:val="000C06D0"/>
    <w:rsid w:val="000C1BA6"/>
    <w:rsid w:val="000C299F"/>
    <w:rsid w:val="000C30FD"/>
    <w:rsid w:val="000C5806"/>
    <w:rsid w:val="000D1D93"/>
    <w:rsid w:val="000D40EF"/>
    <w:rsid w:val="000D4C13"/>
    <w:rsid w:val="000E2122"/>
    <w:rsid w:val="000E42CB"/>
    <w:rsid w:val="000E7BE0"/>
    <w:rsid w:val="00100639"/>
    <w:rsid w:val="00110C13"/>
    <w:rsid w:val="00113B5E"/>
    <w:rsid w:val="00113D80"/>
    <w:rsid w:val="00114145"/>
    <w:rsid w:val="00116AEC"/>
    <w:rsid w:val="001220D1"/>
    <w:rsid w:val="00123DE8"/>
    <w:rsid w:val="001263DE"/>
    <w:rsid w:val="00135B06"/>
    <w:rsid w:val="00136076"/>
    <w:rsid w:val="00136877"/>
    <w:rsid w:val="001416CF"/>
    <w:rsid w:val="00154A44"/>
    <w:rsid w:val="001553D5"/>
    <w:rsid w:val="001555D2"/>
    <w:rsid w:val="00155E8E"/>
    <w:rsid w:val="00155F55"/>
    <w:rsid w:val="00156AEE"/>
    <w:rsid w:val="00162253"/>
    <w:rsid w:val="00162891"/>
    <w:rsid w:val="001651FE"/>
    <w:rsid w:val="00166E8D"/>
    <w:rsid w:val="0016790A"/>
    <w:rsid w:val="00167C48"/>
    <w:rsid w:val="00172505"/>
    <w:rsid w:val="001746D2"/>
    <w:rsid w:val="00175105"/>
    <w:rsid w:val="0018326C"/>
    <w:rsid w:val="00184C58"/>
    <w:rsid w:val="001873B3"/>
    <w:rsid w:val="00190E61"/>
    <w:rsid w:val="001925CC"/>
    <w:rsid w:val="00194646"/>
    <w:rsid w:val="001952F3"/>
    <w:rsid w:val="00195C5D"/>
    <w:rsid w:val="001963E6"/>
    <w:rsid w:val="001A1A37"/>
    <w:rsid w:val="001A553F"/>
    <w:rsid w:val="001A5879"/>
    <w:rsid w:val="001A77AE"/>
    <w:rsid w:val="001B0BC4"/>
    <w:rsid w:val="001B2C86"/>
    <w:rsid w:val="001B3B2A"/>
    <w:rsid w:val="001B4E1C"/>
    <w:rsid w:val="001B6A94"/>
    <w:rsid w:val="001C0174"/>
    <w:rsid w:val="001C0863"/>
    <w:rsid w:val="001C12EF"/>
    <w:rsid w:val="001C2423"/>
    <w:rsid w:val="001C2CBB"/>
    <w:rsid w:val="001C5486"/>
    <w:rsid w:val="001C73C1"/>
    <w:rsid w:val="001C753E"/>
    <w:rsid w:val="001D79F5"/>
    <w:rsid w:val="001E12AD"/>
    <w:rsid w:val="001E39D2"/>
    <w:rsid w:val="001E4C32"/>
    <w:rsid w:val="001F31CB"/>
    <w:rsid w:val="001F47B2"/>
    <w:rsid w:val="001F5051"/>
    <w:rsid w:val="002005F8"/>
    <w:rsid w:val="00201711"/>
    <w:rsid w:val="00201867"/>
    <w:rsid w:val="00205DCB"/>
    <w:rsid w:val="00206D27"/>
    <w:rsid w:val="0021103A"/>
    <w:rsid w:val="00215D4E"/>
    <w:rsid w:val="002165C0"/>
    <w:rsid w:val="0021736D"/>
    <w:rsid w:val="0022289F"/>
    <w:rsid w:val="00225977"/>
    <w:rsid w:val="00225B9C"/>
    <w:rsid w:val="0024172B"/>
    <w:rsid w:val="0024319D"/>
    <w:rsid w:val="002432E4"/>
    <w:rsid w:val="00244FD1"/>
    <w:rsid w:val="00247ED0"/>
    <w:rsid w:val="002513C3"/>
    <w:rsid w:val="002533E1"/>
    <w:rsid w:val="00256674"/>
    <w:rsid w:val="002608B1"/>
    <w:rsid w:val="0026534B"/>
    <w:rsid w:val="002667D4"/>
    <w:rsid w:val="00273442"/>
    <w:rsid w:val="00273CB0"/>
    <w:rsid w:val="00277B2E"/>
    <w:rsid w:val="0028408F"/>
    <w:rsid w:val="00284B0F"/>
    <w:rsid w:val="00293326"/>
    <w:rsid w:val="00294E53"/>
    <w:rsid w:val="00297657"/>
    <w:rsid w:val="002A47F4"/>
    <w:rsid w:val="002A61DE"/>
    <w:rsid w:val="002B3927"/>
    <w:rsid w:val="002B48F7"/>
    <w:rsid w:val="002C1C81"/>
    <w:rsid w:val="002D15E5"/>
    <w:rsid w:val="002D3C2C"/>
    <w:rsid w:val="002D42F1"/>
    <w:rsid w:val="002D4794"/>
    <w:rsid w:val="002E375A"/>
    <w:rsid w:val="002E7C09"/>
    <w:rsid w:val="002F1411"/>
    <w:rsid w:val="002F2484"/>
    <w:rsid w:val="002F6D15"/>
    <w:rsid w:val="003003C4"/>
    <w:rsid w:val="00302A43"/>
    <w:rsid w:val="00305DE9"/>
    <w:rsid w:val="00310148"/>
    <w:rsid w:val="0031144B"/>
    <w:rsid w:val="00322B2A"/>
    <w:rsid w:val="00326765"/>
    <w:rsid w:val="00326E84"/>
    <w:rsid w:val="0032724B"/>
    <w:rsid w:val="003275FB"/>
    <w:rsid w:val="0033270F"/>
    <w:rsid w:val="00332C5F"/>
    <w:rsid w:val="00333612"/>
    <w:rsid w:val="00335F97"/>
    <w:rsid w:val="00336BBA"/>
    <w:rsid w:val="00345805"/>
    <w:rsid w:val="00345DA7"/>
    <w:rsid w:val="003469C8"/>
    <w:rsid w:val="00346B99"/>
    <w:rsid w:val="0034744B"/>
    <w:rsid w:val="003513C0"/>
    <w:rsid w:val="00353554"/>
    <w:rsid w:val="00354260"/>
    <w:rsid w:val="0035549E"/>
    <w:rsid w:val="003602C1"/>
    <w:rsid w:val="00362659"/>
    <w:rsid w:val="00362E42"/>
    <w:rsid w:val="00364825"/>
    <w:rsid w:val="00365941"/>
    <w:rsid w:val="00365D58"/>
    <w:rsid w:val="00365F71"/>
    <w:rsid w:val="00366189"/>
    <w:rsid w:val="00367282"/>
    <w:rsid w:val="00371FDD"/>
    <w:rsid w:val="0037283B"/>
    <w:rsid w:val="00374E22"/>
    <w:rsid w:val="003811A2"/>
    <w:rsid w:val="003815BD"/>
    <w:rsid w:val="00381DE2"/>
    <w:rsid w:val="00390DF2"/>
    <w:rsid w:val="00392529"/>
    <w:rsid w:val="0039496E"/>
    <w:rsid w:val="00395005"/>
    <w:rsid w:val="0039565D"/>
    <w:rsid w:val="00396204"/>
    <w:rsid w:val="00396786"/>
    <w:rsid w:val="003B1828"/>
    <w:rsid w:val="003B69FD"/>
    <w:rsid w:val="003B6D9F"/>
    <w:rsid w:val="003B7DC8"/>
    <w:rsid w:val="003C04FF"/>
    <w:rsid w:val="003C4850"/>
    <w:rsid w:val="003D26DB"/>
    <w:rsid w:val="003D6942"/>
    <w:rsid w:val="003E00BC"/>
    <w:rsid w:val="003E1A4B"/>
    <w:rsid w:val="003E25EE"/>
    <w:rsid w:val="003E5133"/>
    <w:rsid w:val="003E5C24"/>
    <w:rsid w:val="003F004B"/>
    <w:rsid w:val="003F455C"/>
    <w:rsid w:val="003F65F7"/>
    <w:rsid w:val="00400673"/>
    <w:rsid w:val="00400C4C"/>
    <w:rsid w:val="004013F9"/>
    <w:rsid w:val="00405E89"/>
    <w:rsid w:val="00406B3D"/>
    <w:rsid w:val="00410A0D"/>
    <w:rsid w:val="004115F0"/>
    <w:rsid w:val="00412DF9"/>
    <w:rsid w:val="00416887"/>
    <w:rsid w:val="00416D51"/>
    <w:rsid w:val="004177A3"/>
    <w:rsid w:val="0043254A"/>
    <w:rsid w:val="004356AD"/>
    <w:rsid w:val="004357F6"/>
    <w:rsid w:val="00443806"/>
    <w:rsid w:val="00450D90"/>
    <w:rsid w:val="00451446"/>
    <w:rsid w:val="00454CA5"/>
    <w:rsid w:val="00455D82"/>
    <w:rsid w:val="00461C0D"/>
    <w:rsid w:val="0046274B"/>
    <w:rsid w:val="00465068"/>
    <w:rsid w:val="00465DEC"/>
    <w:rsid w:val="0047224C"/>
    <w:rsid w:val="0047430A"/>
    <w:rsid w:val="004744D6"/>
    <w:rsid w:val="004755E3"/>
    <w:rsid w:val="004757A5"/>
    <w:rsid w:val="00477553"/>
    <w:rsid w:val="00477AFE"/>
    <w:rsid w:val="00482E00"/>
    <w:rsid w:val="00483217"/>
    <w:rsid w:val="00484E4F"/>
    <w:rsid w:val="00485968"/>
    <w:rsid w:val="00494CA5"/>
    <w:rsid w:val="00497FDC"/>
    <w:rsid w:val="004A00A5"/>
    <w:rsid w:val="004A17F4"/>
    <w:rsid w:val="004A46C7"/>
    <w:rsid w:val="004A5A95"/>
    <w:rsid w:val="004B164E"/>
    <w:rsid w:val="004B6AA2"/>
    <w:rsid w:val="004C33AD"/>
    <w:rsid w:val="004C3A9C"/>
    <w:rsid w:val="004C7005"/>
    <w:rsid w:val="004C79F5"/>
    <w:rsid w:val="004D090F"/>
    <w:rsid w:val="004D3407"/>
    <w:rsid w:val="004E248D"/>
    <w:rsid w:val="004E4961"/>
    <w:rsid w:val="004E5F3F"/>
    <w:rsid w:val="004F07D5"/>
    <w:rsid w:val="004F126B"/>
    <w:rsid w:val="004F6F03"/>
    <w:rsid w:val="0050391D"/>
    <w:rsid w:val="00506768"/>
    <w:rsid w:val="005133F7"/>
    <w:rsid w:val="00515405"/>
    <w:rsid w:val="00517BB4"/>
    <w:rsid w:val="0052675B"/>
    <w:rsid w:val="00526CEC"/>
    <w:rsid w:val="00531668"/>
    <w:rsid w:val="005367DB"/>
    <w:rsid w:val="0054194A"/>
    <w:rsid w:val="005427C2"/>
    <w:rsid w:val="005446FE"/>
    <w:rsid w:val="00544A89"/>
    <w:rsid w:val="00546388"/>
    <w:rsid w:val="005500C2"/>
    <w:rsid w:val="005524E9"/>
    <w:rsid w:val="00553B38"/>
    <w:rsid w:val="0055482E"/>
    <w:rsid w:val="005602A1"/>
    <w:rsid w:val="00562CE7"/>
    <w:rsid w:val="00566B10"/>
    <w:rsid w:val="00572516"/>
    <w:rsid w:val="005727A4"/>
    <w:rsid w:val="00572D56"/>
    <w:rsid w:val="00572F47"/>
    <w:rsid w:val="00573834"/>
    <w:rsid w:val="00576249"/>
    <w:rsid w:val="0057664B"/>
    <w:rsid w:val="005771E5"/>
    <w:rsid w:val="00577300"/>
    <w:rsid w:val="005814DA"/>
    <w:rsid w:val="00583829"/>
    <w:rsid w:val="005860DB"/>
    <w:rsid w:val="00587E6D"/>
    <w:rsid w:val="00592594"/>
    <w:rsid w:val="005926D7"/>
    <w:rsid w:val="00592E98"/>
    <w:rsid w:val="00595305"/>
    <w:rsid w:val="00595F9F"/>
    <w:rsid w:val="0059638F"/>
    <w:rsid w:val="005A0AEA"/>
    <w:rsid w:val="005A6352"/>
    <w:rsid w:val="005A728D"/>
    <w:rsid w:val="005B39F8"/>
    <w:rsid w:val="005B558F"/>
    <w:rsid w:val="005B59C5"/>
    <w:rsid w:val="005B76EE"/>
    <w:rsid w:val="005B7778"/>
    <w:rsid w:val="005C2CC2"/>
    <w:rsid w:val="005C486F"/>
    <w:rsid w:val="005C7F0B"/>
    <w:rsid w:val="005D3C3A"/>
    <w:rsid w:val="005D69A8"/>
    <w:rsid w:val="005D7F01"/>
    <w:rsid w:val="005E6B2B"/>
    <w:rsid w:val="005F3083"/>
    <w:rsid w:val="005F7401"/>
    <w:rsid w:val="00601BD0"/>
    <w:rsid w:val="00604693"/>
    <w:rsid w:val="0060581C"/>
    <w:rsid w:val="00605FA9"/>
    <w:rsid w:val="0060754E"/>
    <w:rsid w:val="006075E2"/>
    <w:rsid w:val="00614674"/>
    <w:rsid w:val="0061496C"/>
    <w:rsid w:val="00615A5C"/>
    <w:rsid w:val="00616F6A"/>
    <w:rsid w:val="006250C4"/>
    <w:rsid w:val="00627321"/>
    <w:rsid w:val="00631484"/>
    <w:rsid w:val="006331EF"/>
    <w:rsid w:val="00636297"/>
    <w:rsid w:val="00662FDA"/>
    <w:rsid w:val="0066338D"/>
    <w:rsid w:val="006670F4"/>
    <w:rsid w:val="006719D0"/>
    <w:rsid w:val="00673A3C"/>
    <w:rsid w:val="006814A2"/>
    <w:rsid w:val="00683D1C"/>
    <w:rsid w:val="00691917"/>
    <w:rsid w:val="00692B2E"/>
    <w:rsid w:val="006958E9"/>
    <w:rsid w:val="00695CC2"/>
    <w:rsid w:val="006962B1"/>
    <w:rsid w:val="00696342"/>
    <w:rsid w:val="00696AD4"/>
    <w:rsid w:val="006A300C"/>
    <w:rsid w:val="006A5CEE"/>
    <w:rsid w:val="006B79F2"/>
    <w:rsid w:val="006C2079"/>
    <w:rsid w:val="006C71FF"/>
    <w:rsid w:val="006C746D"/>
    <w:rsid w:val="006D1250"/>
    <w:rsid w:val="006D24C5"/>
    <w:rsid w:val="006E0E6C"/>
    <w:rsid w:val="006E11FE"/>
    <w:rsid w:val="006E2321"/>
    <w:rsid w:val="006E675A"/>
    <w:rsid w:val="006F11E0"/>
    <w:rsid w:val="006F34B0"/>
    <w:rsid w:val="006F40B5"/>
    <w:rsid w:val="0070167C"/>
    <w:rsid w:val="0070220A"/>
    <w:rsid w:val="00702A13"/>
    <w:rsid w:val="00703621"/>
    <w:rsid w:val="00707BAE"/>
    <w:rsid w:val="00713279"/>
    <w:rsid w:val="00714B36"/>
    <w:rsid w:val="00715785"/>
    <w:rsid w:val="00720410"/>
    <w:rsid w:val="00725F80"/>
    <w:rsid w:val="00732038"/>
    <w:rsid w:val="007338F6"/>
    <w:rsid w:val="00737D19"/>
    <w:rsid w:val="007412C5"/>
    <w:rsid w:val="00743529"/>
    <w:rsid w:val="0074361A"/>
    <w:rsid w:val="007457FC"/>
    <w:rsid w:val="0074648B"/>
    <w:rsid w:val="0075192E"/>
    <w:rsid w:val="00751BA1"/>
    <w:rsid w:val="00752322"/>
    <w:rsid w:val="0075488E"/>
    <w:rsid w:val="0075675E"/>
    <w:rsid w:val="00757E72"/>
    <w:rsid w:val="00757F46"/>
    <w:rsid w:val="00761E2B"/>
    <w:rsid w:val="0076319C"/>
    <w:rsid w:val="00763D19"/>
    <w:rsid w:val="00764360"/>
    <w:rsid w:val="00770E1A"/>
    <w:rsid w:val="00771FBD"/>
    <w:rsid w:val="0078282F"/>
    <w:rsid w:val="00784B9C"/>
    <w:rsid w:val="00794460"/>
    <w:rsid w:val="0079724A"/>
    <w:rsid w:val="007A2564"/>
    <w:rsid w:val="007A5DA5"/>
    <w:rsid w:val="007B28F3"/>
    <w:rsid w:val="007B7BD7"/>
    <w:rsid w:val="007B7CA1"/>
    <w:rsid w:val="007C795D"/>
    <w:rsid w:val="007D06B1"/>
    <w:rsid w:val="007D1BBF"/>
    <w:rsid w:val="007D38A5"/>
    <w:rsid w:val="007E04C2"/>
    <w:rsid w:val="007E3452"/>
    <w:rsid w:val="007E469C"/>
    <w:rsid w:val="007F19C5"/>
    <w:rsid w:val="007F236B"/>
    <w:rsid w:val="007F2B2C"/>
    <w:rsid w:val="007F6DC0"/>
    <w:rsid w:val="00800FD2"/>
    <w:rsid w:val="00803991"/>
    <w:rsid w:val="0080521C"/>
    <w:rsid w:val="008078ED"/>
    <w:rsid w:val="008107CD"/>
    <w:rsid w:val="00811608"/>
    <w:rsid w:val="0081653B"/>
    <w:rsid w:val="0081710E"/>
    <w:rsid w:val="00817CB4"/>
    <w:rsid w:val="008203FE"/>
    <w:rsid w:val="00820424"/>
    <w:rsid w:val="008240AD"/>
    <w:rsid w:val="00826F31"/>
    <w:rsid w:val="0082773F"/>
    <w:rsid w:val="00827C34"/>
    <w:rsid w:val="00831C9B"/>
    <w:rsid w:val="0083409A"/>
    <w:rsid w:val="008340A2"/>
    <w:rsid w:val="00834650"/>
    <w:rsid w:val="00841062"/>
    <w:rsid w:val="00841424"/>
    <w:rsid w:val="008461D1"/>
    <w:rsid w:val="00846F65"/>
    <w:rsid w:val="008472D6"/>
    <w:rsid w:val="008508BE"/>
    <w:rsid w:val="00851BD8"/>
    <w:rsid w:val="00851E51"/>
    <w:rsid w:val="00852AE0"/>
    <w:rsid w:val="00852C84"/>
    <w:rsid w:val="008530A3"/>
    <w:rsid w:val="00854B18"/>
    <w:rsid w:val="00855757"/>
    <w:rsid w:val="0086355F"/>
    <w:rsid w:val="008637C5"/>
    <w:rsid w:val="00863E23"/>
    <w:rsid w:val="00864234"/>
    <w:rsid w:val="008673EE"/>
    <w:rsid w:val="00874219"/>
    <w:rsid w:val="00876215"/>
    <w:rsid w:val="00876373"/>
    <w:rsid w:val="008770CB"/>
    <w:rsid w:val="00881D99"/>
    <w:rsid w:val="00884AF0"/>
    <w:rsid w:val="00887B59"/>
    <w:rsid w:val="00891298"/>
    <w:rsid w:val="008929B7"/>
    <w:rsid w:val="00892BAA"/>
    <w:rsid w:val="008937A8"/>
    <w:rsid w:val="008947E8"/>
    <w:rsid w:val="00895CA4"/>
    <w:rsid w:val="008A1F99"/>
    <w:rsid w:val="008A2A24"/>
    <w:rsid w:val="008A2F51"/>
    <w:rsid w:val="008B34B9"/>
    <w:rsid w:val="008B78BE"/>
    <w:rsid w:val="008B7DAF"/>
    <w:rsid w:val="008C308B"/>
    <w:rsid w:val="008C439B"/>
    <w:rsid w:val="008C4DFB"/>
    <w:rsid w:val="008C5FB8"/>
    <w:rsid w:val="008D209B"/>
    <w:rsid w:val="008D35D7"/>
    <w:rsid w:val="008D6F68"/>
    <w:rsid w:val="008D78DD"/>
    <w:rsid w:val="008E00F6"/>
    <w:rsid w:val="008E0937"/>
    <w:rsid w:val="008E554E"/>
    <w:rsid w:val="008F0832"/>
    <w:rsid w:val="008F0E82"/>
    <w:rsid w:val="008F152B"/>
    <w:rsid w:val="008F3B1D"/>
    <w:rsid w:val="008F5CDC"/>
    <w:rsid w:val="008F60D2"/>
    <w:rsid w:val="008F7A22"/>
    <w:rsid w:val="0090377E"/>
    <w:rsid w:val="00903EEB"/>
    <w:rsid w:val="00905599"/>
    <w:rsid w:val="00905E6A"/>
    <w:rsid w:val="009062F3"/>
    <w:rsid w:val="0090724B"/>
    <w:rsid w:val="00910815"/>
    <w:rsid w:val="00911EBB"/>
    <w:rsid w:val="0091236B"/>
    <w:rsid w:val="0091294E"/>
    <w:rsid w:val="00912C15"/>
    <w:rsid w:val="00915B19"/>
    <w:rsid w:val="0091687C"/>
    <w:rsid w:val="009179A0"/>
    <w:rsid w:val="0092081C"/>
    <w:rsid w:val="00922CF5"/>
    <w:rsid w:val="00933994"/>
    <w:rsid w:val="0093570A"/>
    <w:rsid w:val="00940097"/>
    <w:rsid w:val="00945AE7"/>
    <w:rsid w:val="00947926"/>
    <w:rsid w:val="00951C92"/>
    <w:rsid w:val="00955A7E"/>
    <w:rsid w:val="00956F1F"/>
    <w:rsid w:val="00957C08"/>
    <w:rsid w:val="00957E2D"/>
    <w:rsid w:val="00965E36"/>
    <w:rsid w:val="00995EFB"/>
    <w:rsid w:val="009976E4"/>
    <w:rsid w:val="00997E39"/>
    <w:rsid w:val="009A700D"/>
    <w:rsid w:val="009A72EA"/>
    <w:rsid w:val="009A7EB8"/>
    <w:rsid w:val="009B1478"/>
    <w:rsid w:val="009B269C"/>
    <w:rsid w:val="009C0B48"/>
    <w:rsid w:val="009D2EF1"/>
    <w:rsid w:val="009D32A1"/>
    <w:rsid w:val="009D7495"/>
    <w:rsid w:val="009E3B5E"/>
    <w:rsid w:val="009F2828"/>
    <w:rsid w:val="009F3771"/>
    <w:rsid w:val="009F5221"/>
    <w:rsid w:val="009F7F9A"/>
    <w:rsid w:val="00A00D49"/>
    <w:rsid w:val="00A077A6"/>
    <w:rsid w:val="00A11458"/>
    <w:rsid w:val="00A1251E"/>
    <w:rsid w:val="00A13C24"/>
    <w:rsid w:val="00A14433"/>
    <w:rsid w:val="00A150C3"/>
    <w:rsid w:val="00A17C5E"/>
    <w:rsid w:val="00A2182C"/>
    <w:rsid w:val="00A25926"/>
    <w:rsid w:val="00A31B90"/>
    <w:rsid w:val="00A36C2F"/>
    <w:rsid w:val="00A372EF"/>
    <w:rsid w:val="00A40847"/>
    <w:rsid w:val="00A439BE"/>
    <w:rsid w:val="00A43FFA"/>
    <w:rsid w:val="00A45A56"/>
    <w:rsid w:val="00A4735D"/>
    <w:rsid w:val="00A508AF"/>
    <w:rsid w:val="00A50EF4"/>
    <w:rsid w:val="00A51F64"/>
    <w:rsid w:val="00A606A9"/>
    <w:rsid w:val="00A63677"/>
    <w:rsid w:val="00A64CBA"/>
    <w:rsid w:val="00A6631C"/>
    <w:rsid w:val="00A74D74"/>
    <w:rsid w:val="00A7699C"/>
    <w:rsid w:val="00A838E4"/>
    <w:rsid w:val="00A8485B"/>
    <w:rsid w:val="00A90C57"/>
    <w:rsid w:val="00A976E6"/>
    <w:rsid w:val="00AA75CA"/>
    <w:rsid w:val="00AB125F"/>
    <w:rsid w:val="00AB26AE"/>
    <w:rsid w:val="00AB47BF"/>
    <w:rsid w:val="00AB49D0"/>
    <w:rsid w:val="00AC0E37"/>
    <w:rsid w:val="00AC219C"/>
    <w:rsid w:val="00AC57A0"/>
    <w:rsid w:val="00AC7D00"/>
    <w:rsid w:val="00AD3A0F"/>
    <w:rsid w:val="00AD53A5"/>
    <w:rsid w:val="00AD6B5C"/>
    <w:rsid w:val="00AE06E5"/>
    <w:rsid w:val="00AE3B99"/>
    <w:rsid w:val="00AE5637"/>
    <w:rsid w:val="00AF0749"/>
    <w:rsid w:val="00AF69FD"/>
    <w:rsid w:val="00AF7181"/>
    <w:rsid w:val="00B03A88"/>
    <w:rsid w:val="00B03C68"/>
    <w:rsid w:val="00B03CE6"/>
    <w:rsid w:val="00B05C48"/>
    <w:rsid w:val="00B13F0B"/>
    <w:rsid w:val="00B14428"/>
    <w:rsid w:val="00B1490C"/>
    <w:rsid w:val="00B1584D"/>
    <w:rsid w:val="00B17726"/>
    <w:rsid w:val="00B205E5"/>
    <w:rsid w:val="00B20E45"/>
    <w:rsid w:val="00B22487"/>
    <w:rsid w:val="00B2394F"/>
    <w:rsid w:val="00B25179"/>
    <w:rsid w:val="00B2780B"/>
    <w:rsid w:val="00B27A0D"/>
    <w:rsid w:val="00B27A24"/>
    <w:rsid w:val="00B27C73"/>
    <w:rsid w:val="00B27F77"/>
    <w:rsid w:val="00B3357E"/>
    <w:rsid w:val="00B35A8A"/>
    <w:rsid w:val="00B377C6"/>
    <w:rsid w:val="00B41A4B"/>
    <w:rsid w:val="00B42124"/>
    <w:rsid w:val="00B538ED"/>
    <w:rsid w:val="00B55677"/>
    <w:rsid w:val="00B610A6"/>
    <w:rsid w:val="00B6307D"/>
    <w:rsid w:val="00B63530"/>
    <w:rsid w:val="00B64384"/>
    <w:rsid w:val="00B64538"/>
    <w:rsid w:val="00B669EA"/>
    <w:rsid w:val="00B71A30"/>
    <w:rsid w:val="00B72464"/>
    <w:rsid w:val="00B73758"/>
    <w:rsid w:val="00B765D9"/>
    <w:rsid w:val="00B83C4A"/>
    <w:rsid w:val="00B860AA"/>
    <w:rsid w:val="00B90A7B"/>
    <w:rsid w:val="00B97F16"/>
    <w:rsid w:val="00BA2A86"/>
    <w:rsid w:val="00BA456A"/>
    <w:rsid w:val="00BB65F0"/>
    <w:rsid w:val="00BB7854"/>
    <w:rsid w:val="00BC1A28"/>
    <w:rsid w:val="00BC46C9"/>
    <w:rsid w:val="00BD12CE"/>
    <w:rsid w:val="00BD1C90"/>
    <w:rsid w:val="00BD4D01"/>
    <w:rsid w:val="00BD4FD9"/>
    <w:rsid w:val="00BD5DCA"/>
    <w:rsid w:val="00BE0735"/>
    <w:rsid w:val="00BE29FC"/>
    <w:rsid w:val="00BE4010"/>
    <w:rsid w:val="00BF28B7"/>
    <w:rsid w:val="00C04205"/>
    <w:rsid w:val="00C04B76"/>
    <w:rsid w:val="00C131C0"/>
    <w:rsid w:val="00C13CDE"/>
    <w:rsid w:val="00C14AA8"/>
    <w:rsid w:val="00C14C0A"/>
    <w:rsid w:val="00C16FC2"/>
    <w:rsid w:val="00C2017F"/>
    <w:rsid w:val="00C31AFF"/>
    <w:rsid w:val="00C35192"/>
    <w:rsid w:val="00C40218"/>
    <w:rsid w:val="00C40B00"/>
    <w:rsid w:val="00C42176"/>
    <w:rsid w:val="00C42C8D"/>
    <w:rsid w:val="00C42F1D"/>
    <w:rsid w:val="00C432EB"/>
    <w:rsid w:val="00C437E8"/>
    <w:rsid w:val="00C460BF"/>
    <w:rsid w:val="00C509E8"/>
    <w:rsid w:val="00C66BBE"/>
    <w:rsid w:val="00C66E23"/>
    <w:rsid w:val="00C66F23"/>
    <w:rsid w:val="00C84B00"/>
    <w:rsid w:val="00C87D0D"/>
    <w:rsid w:val="00C92EE9"/>
    <w:rsid w:val="00C95E0B"/>
    <w:rsid w:val="00C96C58"/>
    <w:rsid w:val="00C97376"/>
    <w:rsid w:val="00CA164D"/>
    <w:rsid w:val="00CA3ED4"/>
    <w:rsid w:val="00CA42F0"/>
    <w:rsid w:val="00CA4A15"/>
    <w:rsid w:val="00CA4DD9"/>
    <w:rsid w:val="00CB145A"/>
    <w:rsid w:val="00CB3709"/>
    <w:rsid w:val="00CB60F1"/>
    <w:rsid w:val="00CC39E3"/>
    <w:rsid w:val="00CD794E"/>
    <w:rsid w:val="00CE18C6"/>
    <w:rsid w:val="00CE27B6"/>
    <w:rsid w:val="00CF03A1"/>
    <w:rsid w:val="00CF3F6B"/>
    <w:rsid w:val="00CF4A61"/>
    <w:rsid w:val="00CF50C6"/>
    <w:rsid w:val="00D00641"/>
    <w:rsid w:val="00D010F2"/>
    <w:rsid w:val="00D0147F"/>
    <w:rsid w:val="00D052BC"/>
    <w:rsid w:val="00D0547B"/>
    <w:rsid w:val="00D10718"/>
    <w:rsid w:val="00D12B2A"/>
    <w:rsid w:val="00D1364C"/>
    <w:rsid w:val="00D206F1"/>
    <w:rsid w:val="00D243F4"/>
    <w:rsid w:val="00D26D3D"/>
    <w:rsid w:val="00D27F14"/>
    <w:rsid w:val="00D438E3"/>
    <w:rsid w:val="00D518E2"/>
    <w:rsid w:val="00D526BC"/>
    <w:rsid w:val="00D53334"/>
    <w:rsid w:val="00D54753"/>
    <w:rsid w:val="00D56E8A"/>
    <w:rsid w:val="00D64051"/>
    <w:rsid w:val="00D65801"/>
    <w:rsid w:val="00D66AEC"/>
    <w:rsid w:val="00D711DE"/>
    <w:rsid w:val="00D71284"/>
    <w:rsid w:val="00D71437"/>
    <w:rsid w:val="00D7345E"/>
    <w:rsid w:val="00D764BA"/>
    <w:rsid w:val="00D773B6"/>
    <w:rsid w:val="00D84717"/>
    <w:rsid w:val="00D90E10"/>
    <w:rsid w:val="00DA1F3B"/>
    <w:rsid w:val="00DA3C43"/>
    <w:rsid w:val="00DA4EDD"/>
    <w:rsid w:val="00DB5F3C"/>
    <w:rsid w:val="00DC089A"/>
    <w:rsid w:val="00DC1096"/>
    <w:rsid w:val="00DC2CFE"/>
    <w:rsid w:val="00DC2FF0"/>
    <w:rsid w:val="00DC72EC"/>
    <w:rsid w:val="00DD1448"/>
    <w:rsid w:val="00DD1E9A"/>
    <w:rsid w:val="00DD26D0"/>
    <w:rsid w:val="00DD5999"/>
    <w:rsid w:val="00DD61AC"/>
    <w:rsid w:val="00DD62B9"/>
    <w:rsid w:val="00DD75B7"/>
    <w:rsid w:val="00DE0835"/>
    <w:rsid w:val="00DE0EC9"/>
    <w:rsid w:val="00DE0FC3"/>
    <w:rsid w:val="00DE50A7"/>
    <w:rsid w:val="00DE51B5"/>
    <w:rsid w:val="00DE7EA8"/>
    <w:rsid w:val="00DF0AB3"/>
    <w:rsid w:val="00DF3087"/>
    <w:rsid w:val="00E07EB5"/>
    <w:rsid w:val="00E1331B"/>
    <w:rsid w:val="00E15253"/>
    <w:rsid w:val="00E22BDE"/>
    <w:rsid w:val="00E26923"/>
    <w:rsid w:val="00E30964"/>
    <w:rsid w:val="00E33994"/>
    <w:rsid w:val="00E342D1"/>
    <w:rsid w:val="00E343A3"/>
    <w:rsid w:val="00E374F0"/>
    <w:rsid w:val="00E40173"/>
    <w:rsid w:val="00E4399C"/>
    <w:rsid w:val="00E43E18"/>
    <w:rsid w:val="00E51690"/>
    <w:rsid w:val="00E523A0"/>
    <w:rsid w:val="00E61287"/>
    <w:rsid w:val="00E64BBD"/>
    <w:rsid w:val="00E66FB6"/>
    <w:rsid w:val="00E74843"/>
    <w:rsid w:val="00E811AC"/>
    <w:rsid w:val="00E81244"/>
    <w:rsid w:val="00E8452C"/>
    <w:rsid w:val="00E8528B"/>
    <w:rsid w:val="00E91080"/>
    <w:rsid w:val="00E9160F"/>
    <w:rsid w:val="00E91A81"/>
    <w:rsid w:val="00E93FC5"/>
    <w:rsid w:val="00E94A50"/>
    <w:rsid w:val="00E94D9E"/>
    <w:rsid w:val="00EA0869"/>
    <w:rsid w:val="00EA0CF8"/>
    <w:rsid w:val="00EA0E25"/>
    <w:rsid w:val="00EB43CD"/>
    <w:rsid w:val="00EB4E48"/>
    <w:rsid w:val="00EB7628"/>
    <w:rsid w:val="00EB7C0E"/>
    <w:rsid w:val="00EC3B5A"/>
    <w:rsid w:val="00EC48BA"/>
    <w:rsid w:val="00ED10BC"/>
    <w:rsid w:val="00ED2C3F"/>
    <w:rsid w:val="00ED312F"/>
    <w:rsid w:val="00EE0F00"/>
    <w:rsid w:val="00EE3E5E"/>
    <w:rsid w:val="00EE7A24"/>
    <w:rsid w:val="00EF00A0"/>
    <w:rsid w:val="00EF19AB"/>
    <w:rsid w:val="00EF274C"/>
    <w:rsid w:val="00EF3EBC"/>
    <w:rsid w:val="00EF5C3B"/>
    <w:rsid w:val="00F005A0"/>
    <w:rsid w:val="00F012CB"/>
    <w:rsid w:val="00F02112"/>
    <w:rsid w:val="00F032B0"/>
    <w:rsid w:val="00F0394C"/>
    <w:rsid w:val="00F066DC"/>
    <w:rsid w:val="00F10B84"/>
    <w:rsid w:val="00F11815"/>
    <w:rsid w:val="00F12B3D"/>
    <w:rsid w:val="00F13C6D"/>
    <w:rsid w:val="00F21D37"/>
    <w:rsid w:val="00F22697"/>
    <w:rsid w:val="00F23C43"/>
    <w:rsid w:val="00F24589"/>
    <w:rsid w:val="00F26952"/>
    <w:rsid w:val="00F272B7"/>
    <w:rsid w:val="00F34E83"/>
    <w:rsid w:val="00F35D4F"/>
    <w:rsid w:val="00F3650D"/>
    <w:rsid w:val="00F369EA"/>
    <w:rsid w:val="00F41EAF"/>
    <w:rsid w:val="00F4423F"/>
    <w:rsid w:val="00F4573A"/>
    <w:rsid w:val="00F5196C"/>
    <w:rsid w:val="00F52BA5"/>
    <w:rsid w:val="00F54A1E"/>
    <w:rsid w:val="00F55D69"/>
    <w:rsid w:val="00F6554B"/>
    <w:rsid w:val="00F75707"/>
    <w:rsid w:val="00F7603D"/>
    <w:rsid w:val="00F8161C"/>
    <w:rsid w:val="00F86D08"/>
    <w:rsid w:val="00F87D80"/>
    <w:rsid w:val="00F92D46"/>
    <w:rsid w:val="00F977CD"/>
    <w:rsid w:val="00FA44A7"/>
    <w:rsid w:val="00FA5DD7"/>
    <w:rsid w:val="00FA7382"/>
    <w:rsid w:val="00FA7412"/>
    <w:rsid w:val="00FA7A88"/>
    <w:rsid w:val="00FB0C95"/>
    <w:rsid w:val="00FB1E30"/>
    <w:rsid w:val="00FB1F40"/>
    <w:rsid w:val="00FB3439"/>
    <w:rsid w:val="00FB4C36"/>
    <w:rsid w:val="00FB5F27"/>
    <w:rsid w:val="00FB5FC6"/>
    <w:rsid w:val="00FC44E3"/>
    <w:rsid w:val="00FC7B28"/>
    <w:rsid w:val="00FD4EF3"/>
    <w:rsid w:val="00FE1544"/>
    <w:rsid w:val="00FE29F0"/>
    <w:rsid w:val="00FE5885"/>
    <w:rsid w:val="00FE79EF"/>
    <w:rsid w:val="00FF114F"/>
    <w:rsid w:val="00FF3445"/>
    <w:rsid w:val="00FF707C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CE3C"/>
  <w15:chartTrackingRefBased/>
  <w15:docId w15:val="{6F76E9D5-75C2-4406-BBE5-BA260D573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2C84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52C84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52C84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66E2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6E2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6E2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6E2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6E2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6E2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5FB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852C84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52C84"/>
    <w:rPr>
      <w:rFonts w:eastAsiaTheme="majorEastAsia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52C84"/>
    <w:rPr>
      <w:rFonts w:eastAsiaTheme="majorEastAsia" w:cstheme="majorBidi"/>
      <w:color w:val="1F3763" w:themeColor="accent1" w:themeShade="7F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C66E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6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6E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6E2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6E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6E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ltozat">
    <w:name w:val="Revision"/>
    <w:hidden/>
    <w:uiPriority w:val="99"/>
    <w:semiHidden/>
    <w:rsid w:val="00C66E23"/>
    <w:pPr>
      <w:spacing w:after="0" w:line="240" w:lineRule="auto"/>
    </w:pPr>
  </w:style>
  <w:style w:type="character" w:styleId="Kiemels">
    <w:name w:val="Emphasis"/>
    <w:basedOn w:val="Bekezdsalapbettpusa"/>
    <w:uiPriority w:val="20"/>
    <w:qFormat/>
    <w:rsid w:val="005A0AEA"/>
    <w:rPr>
      <w:i/>
      <w:iCs/>
    </w:rPr>
  </w:style>
  <w:style w:type="table" w:styleId="Rcsostblzat">
    <w:name w:val="Table Grid"/>
    <w:basedOn w:val="Normltblzat"/>
    <w:uiPriority w:val="39"/>
    <w:rsid w:val="0092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92081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54A4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54A4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54A4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54A4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54A44"/>
    <w:rPr>
      <w:b/>
      <w:bCs/>
      <w:sz w:val="20"/>
      <w:szCs w:val="20"/>
    </w:rPr>
  </w:style>
  <w:style w:type="paragraph" w:customStyle="1" w:styleId="paragraph">
    <w:name w:val="paragraph"/>
    <w:basedOn w:val="Norml"/>
    <w:rsid w:val="004013F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hu-HU"/>
    </w:rPr>
  </w:style>
  <w:style w:type="character" w:customStyle="1" w:styleId="normaltextrun">
    <w:name w:val="normaltextrun"/>
    <w:basedOn w:val="Bekezdsalapbettpusa"/>
    <w:rsid w:val="004013F9"/>
  </w:style>
  <w:style w:type="character" w:customStyle="1" w:styleId="scxw38721966">
    <w:name w:val="scxw38721966"/>
    <w:basedOn w:val="Bekezdsalapbettpusa"/>
    <w:rsid w:val="004013F9"/>
  </w:style>
  <w:style w:type="character" w:customStyle="1" w:styleId="eop">
    <w:name w:val="eop"/>
    <w:basedOn w:val="Bekezdsalapbettpusa"/>
    <w:rsid w:val="004013F9"/>
  </w:style>
  <w:style w:type="paragraph" w:styleId="Nincstrkz">
    <w:name w:val="No Spacing"/>
    <w:uiPriority w:val="1"/>
    <w:qFormat/>
    <w:rsid w:val="00F0394C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16289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62891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12EF"/>
    <w:pPr>
      <w:numPr>
        <w:numId w:val="0"/>
      </w:numPr>
      <w:jc w:val="left"/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12E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12EF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1C12EF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951C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D206F1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004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047A8"/>
  </w:style>
  <w:style w:type="paragraph" w:styleId="llb">
    <w:name w:val="footer"/>
    <w:basedOn w:val="Norml"/>
    <w:link w:val="llbChar"/>
    <w:uiPriority w:val="99"/>
    <w:unhideWhenUsed/>
    <w:rsid w:val="00004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04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11057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8891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35908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7709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0652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1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63" Type="http://schemas.openxmlformats.org/officeDocument/2006/relationships/image" Target="media/image52.png"/><Relationship Id="rId68" Type="http://schemas.openxmlformats.org/officeDocument/2006/relationships/image" Target="media/image57.png"/><Relationship Id="rId76" Type="http://schemas.openxmlformats.org/officeDocument/2006/relationships/image" Target="media/image65.png"/><Relationship Id="rId84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image" Target="media/image60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image" Target="media/image42.png"/><Relationship Id="rId58" Type="http://schemas.openxmlformats.org/officeDocument/2006/relationships/image" Target="media/image47.png"/><Relationship Id="rId66" Type="http://schemas.openxmlformats.org/officeDocument/2006/relationships/image" Target="media/image55.png"/><Relationship Id="rId74" Type="http://schemas.openxmlformats.org/officeDocument/2006/relationships/image" Target="media/image63.png"/><Relationship Id="rId79" Type="http://schemas.openxmlformats.org/officeDocument/2006/relationships/header" Target="header1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0.png"/><Relationship Id="rId82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7.png"/><Relationship Id="rId56" Type="http://schemas.openxmlformats.org/officeDocument/2006/relationships/image" Target="media/image45.png"/><Relationship Id="rId64" Type="http://schemas.openxmlformats.org/officeDocument/2006/relationships/image" Target="media/image53.png"/><Relationship Id="rId69" Type="http://schemas.openxmlformats.org/officeDocument/2006/relationships/image" Target="media/image58.png"/><Relationship Id="rId77" Type="http://schemas.openxmlformats.org/officeDocument/2006/relationships/image" Target="media/image66.png"/><Relationship Id="rId8" Type="http://schemas.openxmlformats.org/officeDocument/2006/relationships/image" Target="media/image1.png"/><Relationship Id="rId51" Type="http://schemas.openxmlformats.org/officeDocument/2006/relationships/image" Target="media/image40.png"/><Relationship Id="rId72" Type="http://schemas.openxmlformats.org/officeDocument/2006/relationships/image" Target="media/image61.png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59" Type="http://schemas.openxmlformats.org/officeDocument/2006/relationships/image" Target="media/image48.png"/><Relationship Id="rId67" Type="http://schemas.openxmlformats.org/officeDocument/2006/relationships/image" Target="media/image56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54" Type="http://schemas.openxmlformats.org/officeDocument/2006/relationships/image" Target="media/image43.png"/><Relationship Id="rId62" Type="http://schemas.openxmlformats.org/officeDocument/2006/relationships/image" Target="media/image51.png"/><Relationship Id="rId70" Type="http://schemas.openxmlformats.org/officeDocument/2006/relationships/image" Target="media/image59.png"/><Relationship Id="rId75" Type="http://schemas.openxmlformats.org/officeDocument/2006/relationships/image" Target="media/image64.png"/><Relationship Id="rId83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8.png"/><Relationship Id="rId57" Type="http://schemas.openxmlformats.org/officeDocument/2006/relationships/image" Target="media/image46.png"/><Relationship Id="rId10" Type="http://schemas.microsoft.com/office/2011/relationships/commentsExtended" Target="commentsExtended.xml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image" Target="media/image41.png"/><Relationship Id="rId60" Type="http://schemas.openxmlformats.org/officeDocument/2006/relationships/image" Target="media/image49.png"/><Relationship Id="rId65" Type="http://schemas.openxmlformats.org/officeDocument/2006/relationships/image" Target="media/image54.png"/><Relationship Id="rId73" Type="http://schemas.openxmlformats.org/officeDocument/2006/relationships/image" Target="media/image62.png"/><Relationship Id="rId78" Type="http://schemas.openxmlformats.org/officeDocument/2006/relationships/image" Target="media/image67.png"/><Relationship Id="rId81" Type="http://schemas.openxmlformats.org/officeDocument/2006/relationships/footer" Target="footer1.xml"/><Relationship Id="rId86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DAF97-4752-4B55-9B92-4E8002C3E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26</Pages>
  <Words>5899</Words>
  <Characters>38462</Characters>
  <Application>Microsoft Office Word</Application>
  <DocSecurity>0</DocSecurity>
  <Lines>1068</Lines>
  <Paragraphs>576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Kiss</dc:creator>
  <cp:keywords/>
  <dc:description/>
  <cp:lastModifiedBy>Máté Kiss</cp:lastModifiedBy>
  <cp:revision>776</cp:revision>
  <dcterms:created xsi:type="dcterms:W3CDTF">2021-12-13T17:09:00Z</dcterms:created>
  <dcterms:modified xsi:type="dcterms:W3CDTF">2022-04-05T15:54:00Z</dcterms:modified>
</cp:coreProperties>
</file>